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C" w14:textId="77777777" w:rsidR="00780D01" w:rsidRDefault="00780D01"/>
    <w:p w14:paraId="4A2BCDE6" w14:textId="07E0CAB7" w:rsidR="00D818FD" w:rsidDel="00EF0DD6" w:rsidRDefault="00D818FD" w:rsidP="00D818FD">
      <w:pPr>
        <w:pStyle w:val="whitespace-pre-wrap"/>
        <w:rPr>
          <w:del w:id="0" w:author="Fiona Shailin Menezes" w:date="2024-07-27T19:32:00Z" w16du:dateUtc="2024-07-27T18:32:00Z"/>
        </w:rPr>
      </w:pPr>
      <w:del w:id="1" w:author="Fiona Shailin Menezes" w:date="2024-07-27T19:32:00Z" w16du:dateUtc="2024-07-27T18:32:00Z">
        <w:r w:rsidDel="00EF0DD6">
          <w:rPr>
            <w:rStyle w:val="Strong"/>
          </w:rPr>
          <w:delText>Topic:</w:delText>
        </w:r>
        <w:r w:rsidDel="00EF0DD6">
          <w:delText xml:space="preserve"> Assessing water quality and pollution in Bristol, UK, using machine learning techniques in environmental analytics for sustainability and environmental impact assessment.</w:delText>
        </w:r>
      </w:del>
    </w:p>
    <w:p w14:paraId="0D86C274" w14:textId="2A24B048" w:rsidR="00D818FD" w:rsidDel="00EF0DD6" w:rsidRDefault="00D818FD" w:rsidP="00D818FD">
      <w:pPr>
        <w:pStyle w:val="whitespace-pre-wrap"/>
        <w:rPr>
          <w:del w:id="2" w:author="Fiona Shailin Menezes" w:date="2024-07-27T19:32:00Z" w16du:dateUtc="2024-07-27T18:32:00Z"/>
        </w:rPr>
      </w:pPr>
      <w:del w:id="3" w:author="Fiona Shailin Menezes" w:date="2024-07-27T19:32:00Z" w16du:dateUtc="2024-07-27T18:32:00Z">
        <w:r w:rsidDel="00EF0DD6">
          <w:rPr>
            <w:rStyle w:val="Strong"/>
          </w:rPr>
          <w:delText>Problem Statement:</w:delText>
        </w:r>
        <w:r w:rsidDel="00EF0DD6">
          <w:delText xml:space="preserve"> The problem is set in assessing water quality and pollution levels in the city of Bristol, UK. The goal is to use machine learning techniques in environmental analytics to evaluate water quality and pollution for sustainability and environmental impact assessment.</w:delText>
        </w:r>
      </w:del>
    </w:p>
    <w:p w14:paraId="05DEA413" w14:textId="313ACB46" w:rsidR="00D818FD" w:rsidDel="00EF0DD6" w:rsidRDefault="00D818FD" w:rsidP="00D818FD">
      <w:pPr>
        <w:pStyle w:val="whitespace-pre-wrap"/>
        <w:rPr>
          <w:del w:id="4" w:author="Fiona Shailin Menezes" w:date="2024-07-27T19:32:00Z" w16du:dateUtc="2024-07-27T18:32:00Z"/>
        </w:rPr>
      </w:pPr>
      <w:del w:id="5" w:author="Fiona Shailin Menezes" w:date="2024-07-27T19:32:00Z" w16du:dateUtc="2024-07-27T18:32:00Z">
        <w:r w:rsidDel="00EF0DD6">
          <w:rPr>
            <w:rStyle w:val="Strong"/>
          </w:rPr>
          <w:delText>Who is Affected:</w:delText>
        </w:r>
        <w:r w:rsidDel="00EF0DD6">
          <w:delText xml:space="preserve"> The problem directly affects the residents of Bristol who rely on the water supply for drinking, hygiene, and other uses. Water pollution can lead to health issues and environmental degradation. It also affects the local ecosystem and wildlife that depend on clean water. More broadly, it relates to sustainability and environmental stewardship in the region.</w:delText>
        </w:r>
      </w:del>
    </w:p>
    <w:p w14:paraId="49492EC4" w14:textId="693A1823" w:rsidR="00D818FD" w:rsidDel="00EF0DD6" w:rsidRDefault="00D818FD" w:rsidP="00D818FD">
      <w:pPr>
        <w:pStyle w:val="whitespace-pre-wrap"/>
        <w:rPr>
          <w:del w:id="6" w:author="Fiona Shailin Menezes" w:date="2024-07-27T19:32:00Z" w16du:dateUtc="2024-07-27T18:32:00Z"/>
        </w:rPr>
      </w:pPr>
      <w:del w:id="7" w:author="Fiona Shailin Menezes" w:date="2024-07-27T19:32:00Z" w16du:dateUtc="2024-07-27T18:32:00Z">
        <w:r w:rsidDel="00EF0DD6">
          <w:rPr>
            <w:rStyle w:val="Strong"/>
          </w:rPr>
          <w:delText>Major Stakeholders:</w:delText>
        </w:r>
      </w:del>
    </w:p>
    <w:p w14:paraId="1793E215" w14:textId="107BE57F" w:rsidR="00D818FD" w:rsidDel="00EF0DD6" w:rsidRDefault="00D818FD" w:rsidP="00D818FD">
      <w:pPr>
        <w:pStyle w:val="whitespace-normal"/>
        <w:numPr>
          <w:ilvl w:val="0"/>
          <w:numId w:val="6"/>
        </w:numPr>
        <w:rPr>
          <w:del w:id="8" w:author="Fiona Shailin Menezes" w:date="2024-07-27T19:32:00Z" w16du:dateUtc="2024-07-27T18:32:00Z"/>
        </w:rPr>
      </w:pPr>
      <w:del w:id="9" w:author="Fiona Shailin Menezes" w:date="2024-07-27T19:32:00Z" w16du:dateUtc="2024-07-27T18:32:00Z">
        <w:r w:rsidDel="00EF0DD6">
          <w:delText>Local residents</w:delText>
        </w:r>
      </w:del>
    </w:p>
    <w:p w14:paraId="1F55010B" w14:textId="6E10285D" w:rsidR="00D818FD" w:rsidDel="00EF0DD6" w:rsidRDefault="00D818FD" w:rsidP="00D818FD">
      <w:pPr>
        <w:pStyle w:val="whitespace-normal"/>
        <w:numPr>
          <w:ilvl w:val="0"/>
          <w:numId w:val="6"/>
        </w:numPr>
        <w:rPr>
          <w:del w:id="10" w:author="Fiona Shailin Menezes" w:date="2024-07-27T19:32:00Z" w16du:dateUtc="2024-07-27T18:32:00Z"/>
        </w:rPr>
      </w:pPr>
      <w:del w:id="11" w:author="Fiona Shailin Menezes" w:date="2024-07-27T19:32:00Z" w16du:dateUtc="2024-07-27T18:32:00Z">
        <w:r w:rsidDel="00EF0DD6">
          <w:delText>Bristol City Council and government officials responsible for water management and pollution control</w:delText>
        </w:r>
      </w:del>
    </w:p>
    <w:p w14:paraId="1B15CC6E" w14:textId="1FC4A3AA" w:rsidR="00D818FD" w:rsidDel="00EF0DD6" w:rsidRDefault="00D818FD" w:rsidP="00D818FD">
      <w:pPr>
        <w:pStyle w:val="whitespace-normal"/>
        <w:numPr>
          <w:ilvl w:val="0"/>
          <w:numId w:val="6"/>
        </w:numPr>
        <w:rPr>
          <w:del w:id="12" w:author="Fiona Shailin Menezes" w:date="2024-07-27T19:32:00Z" w16du:dateUtc="2024-07-27T18:32:00Z"/>
        </w:rPr>
      </w:pPr>
      <w:del w:id="13" w:author="Fiona Shailin Menezes" w:date="2024-07-27T19:32:00Z" w16du:dateUtc="2024-07-27T18:32:00Z">
        <w:r w:rsidDel="00EF0DD6">
          <w:delText>Bristol Water (water utility company)</w:delText>
        </w:r>
      </w:del>
    </w:p>
    <w:p w14:paraId="2E504BBD" w14:textId="608D7EBD" w:rsidR="00D818FD" w:rsidDel="00EF0DD6" w:rsidRDefault="00D818FD" w:rsidP="00D818FD">
      <w:pPr>
        <w:pStyle w:val="whitespace-normal"/>
        <w:numPr>
          <w:ilvl w:val="0"/>
          <w:numId w:val="6"/>
        </w:numPr>
        <w:rPr>
          <w:del w:id="14" w:author="Fiona Shailin Menezes" w:date="2024-07-27T19:32:00Z" w16du:dateUtc="2024-07-27T18:32:00Z"/>
        </w:rPr>
      </w:pPr>
      <w:del w:id="15" w:author="Fiona Shailin Menezes" w:date="2024-07-27T19:32:00Z" w16du:dateUtc="2024-07-27T18:32:00Z">
        <w:r w:rsidDel="00EF0DD6">
          <w:delText>Environment Agency</w:delText>
        </w:r>
      </w:del>
    </w:p>
    <w:p w14:paraId="597658D7" w14:textId="5F7E0A5B" w:rsidR="00D818FD" w:rsidDel="00EF0DD6" w:rsidRDefault="00D818FD" w:rsidP="00D818FD">
      <w:pPr>
        <w:pStyle w:val="whitespace-normal"/>
        <w:numPr>
          <w:ilvl w:val="0"/>
          <w:numId w:val="6"/>
        </w:numPr>
        <w:rPr>
          <w:del w:id="16" w:author="Fiona Shailin Menezes" w:date="2024-07-27T19:32:00Z" w16du:dateUtc="2024-07-27T18:32:00Z"/>
        </w:rPr>
      </w:pPr>
      <w:del w:id="17" w:author="Fiona Shailin Menezes" w:date="2024-07-27T19:32:00Z" w16du:dateUtc="2024-07-27T18:32:00Z">
        <w:r w:rsidDel="00EF0DD6">
          <w:delText>Scientists and researchers studying water quality, pollution, and environmental impacts</w:delText>
        </w:r>
      </w:del>
    </w:p>
    <w:p w14:paraId="2C3B1F60" w14:textId="62CA09FB" w:rsidR="00D818FD" w:rsidDel="00EF0DD6" w:rsidRDefault="00D818FD" w:rsidP="00D818FD">
      <w:pPr>
        <w:pStyle w:val="whitespace-normal"/>
        <w:numPr>
          <w:ilvl w:val="0"/>
          <w:numId w:val="6"/>
        </w:numPr>
        <w:rPr>
          <w:del w:id="18" w:author="Fiona Shailin Menezes" w:date="2024-07-27T19:32:00Z" w16du:dateUtc="2024-07-27T18:32:00Z"/>
        </w:rPr>
      </w:pPr>
      <w:del w:id="19" w:author="Fiona Shailin Menezes" w:date="2024-07-27T19:32:00Z" w16du:dateUtc="2024-07-27T18:32:00Z">
        <w:r w:rsidDel="00EF0DD6">
          <w:delText>Advocacy groups focused on clean water, pollution reduction, and sustainability</w:delText>
        </w:r>
      </w:del>
    </w:p>
    <w:p w14:paraId="00000016" w14:textId="6A9DCBF3" w:rsidR="00780D01" w:rsidDel="00EF0DD6" w:rsidRDefault="00A109CD">
      <w:pPr>
        <w:spacing w:before="240" w:after="240"/>
        <w:rPr>
          <w:del w:id="20" w:author="Fiona Shailin Menezes" w:date="2024-07-27T19:32:00Z" w16du:dateUtc="2024-07-27T18:32:00Z"/>
          <w:b/>
        </w:rPr>
      </w:pPr>
      <w:del w:id="21" w:author="Fiona Shailin Menezes" w:date="2024-07-27T19:32:00Z" w16du:dateUtc="2024-07-27T18:32:00Z">
        <w:r w:rsidDel="00EF0DD6">
          <w:rPr>
            <w:b/>
          </w:rPr>
          <w:delText>Research Questions:</w:delText>
        </w:r>
      </w:del>
    </w:p>
    <w:p w14:paraId="00000017" w14:textId="7B80E621" w:rsidR="00780D01" w:rsidDel="00EF0DD6" w:rsidRDefault="00A109CD">
      <w:pPr>
        <w:numPr>
          <w:ilvl w:val="0"/>
          <w:numId w:val="2"/>
        </w:numPr>
        <w:spacing w:before="240"/>
        <w:rPr>
          <w:del w:id="22" w:author="Fiona Shailin Menezes" w:date="2024-07-27T19:32:00Z" w16du:dateUtc="2024-07-27T18:32:00Z"/>
        </w:rPr>
      </w:pPr>
      <w:commentRangeStart w:id="23"/>
      <w:commentRangeStart w:id="24"/>
      <w:del w:id="25" w:author="Fiona Shailin Menezes" w:date="2024-07-27T19:32:00Z" w16du:dateUtc="2024-07-27T18:32:00Z">
        <w:r w:rsidDel="00EF0DD6">
          <w:delText>What is the current state of water quality in major southwest UK cities?</w:delText>
        </w:r>
      </w:del>
    </w:p>
    <w:p w14:paraId="00000018" w14:textId="546B41DC" w:rsidR="00780D01" w:rsidDel="00EF0DD6" w:rsidRDefault="00A109CD">
      <w:pPr>
        <w:numPr>
          <w:ilvl w:val="0"/>
          <w:numId w:val="2"/>
        </w:numPr>
        <w:rPr>
          <w:del w:id="26" w:author="Fiona Shailin Menezes" w:date="2024-07-27T19:32:00Z" w16du:dateUtc="2024-07-27T18:32:00Z"/>
        </w:rPr>
      </w:pPr>
      <w:del w:id="27" w:author="Fiona Shailin Menezes" w:date="2024-07-27T19:32:00Z" w16du:dateUtc="2024-07-27T18:32:00Z">
        <w:r w:rsidDel="00EF0DD6">
          <w:delText>How can AI and machine learning techniques be applied to assess water quality?</w:delText>
        </w:r>
      </w:del>
    </w:p>
    <w:p w14:paraId="00000019" w14:textId="40218854" w:rsidR="00780D01" w:rsidDel="00EF0DD6" w:rsidRDefault="00A109CD">
      <w:pPr>
        <w:numPr>
          <w:ilvl w:val="0"/>
          <w:numId w:val="2"/>
        </w:numPr>
        <w:rPr>
          <w:del w:id="28" w:author="Fiona Shailin Menezes" w:date="2024-07-27T19:32:00Z" w16du:dateUtc="2024-07-27T18:32:00Z"/>
        </w:rPr>
      </w:pPr>
      <w:del w:id="29" w:author="Fiona Shailin Menezes" w:date="2024-07-27T19:32:00Z" w16du:dateUtc="2024-07-27T18:32:00Z">
        <w:r w:rsidDel="00EF0DD6">
          <w:delText>What are the key factors and variables that influence water quality in this region?</w:delText>
        </w:r>
      </w:del>
    </w:p>
    <w:p w14:paraId="0000001A" w14:textId="4D215353" w:rsidR="00780D01" w:rsidDel="00EF0DD6" w:rsidRDefault="00A109CD">
      <w:pPr>
        <w:numPr>
          <w:ilvl w:val="0"/>
          <w:numId w:val="2"/>
        </w:numPr>
        <w:rPr>
          <w:del w:id="30" w:author="Fiona Shailin Menezes" w:date="2024-07-27T19:32:00Z" w16du:dateUtc="2024-07-27T18:32:00Z"/>
        </w:rPr>
      </w:pPr>
      <w:del w:id="31" w:author="Fiona Shailin Menezes" w:date="2024-07-27T19:32:00Z" w16du:dateUtc="2024-07-27T18:32:00Z">
        <w:r w:rsidDel="00EF0DD6">
          <w:delText>How can this analysis support sustainability goals and inform environmental impact assessments?</w:delText>
        </w:r>
      </w:del>
    </w:p>
    <w:p w14:paraId="0000001B" w14:textId="58ACC105" w:rsidR="00780D01" w:rsidDel="00EF0DD6" w:rsidRDefault="00A109CD">
      <w:pPr>
        <w:numPr>
          <w:ilvl w:val="0"/>
          <w:numId w:val="2"/>
        </w:numPr>
        <w:spacing w:after="240"/>
        <w:rPr>
          <w:del w:id="32" w:author="Fiona Shailin Menezes" w:date="2024-07-27T19:32:00Z" w16du:dateUtc="2024-07-27T18:32:00Z"/>
        </w:rPr>
      </w:pPr>
      <w:del w:id="33" w:author="Fiona Shailin Menezes" w:date="2024-07-27T19:32:00Z" w16du:dateUtc="2024-07-27T18:32:00Z">
        <w:r w:rsidDel="00EF0DD6">
          <w:delText>What insights and recommendations can be generated to improve water management practices?</w:delText>
        </w:r>
        <w:commentRangeEnd w:id="23"/>
        <w:r w:rsidR="002C61EE" w:rsidDel="00EF0DD6">
          <w:rPr>
            <w:rStyle w:val="CommentReference"/>
          </w:rPr>
          <w:commentReference w:id="23"/>
        </w:r>
        <w:commentRangeEnd w:id="24"/>
        <w:r w:rsidR="00556EC0" w:rsidDel="00EF0DD6">
          <w:rPr>
            <w:rStyle w:val="CommentReference"/>
          </w:rPr>
          <w:commentReference w:id="24"/>
        </w:r>
      </w:del>
    </w:p>
    <w:p w14:paraId="69B481A7" w14:textId="20E98ECB" w:rsidR="00D818FD" w:rsidDel="00EF0DD6" w:rsidRDefault="00D818FD" w:rsidP="00D818FD">
      <w:pPr>
        <w:pStyle w:val="whitespace-pre-wrap"/>
        <w:rPr>
          <w:del w:id="34" w:author="Fiona Shailin Menezes" w:date="2024-07-27T19:32:00Z" w16du:dateUtc="2024-07-27T18:32:00Z"/>
        </w:rPr>
      </w:pPr>
      <w:del w:id="35" w:author="Fiona Shailin Menezes" w:date="2024-07-27T19:32:00Z" w16du:dateUtc="2024-07-27T18:32:00Z">
        <w:r w:rsidDel="00EF0DD6">
          <w:rPr>
            <w:rStyle w:val="Strong"/>
          </w:rPr>
          <w:delText>Research Questions:</w:delText>
        </w:r>
      </w:del>
    </w:p>
    <w:p w14:paraId="4CDECA78" w14:textId="1C7B24BD" w:rsidR="00D818FD" w:rsidDel="00EF0DD6" w:rsidRDefault="00D818FD" w:rsidP="00D818FD">
      <w:pPr>
        <w:pStyle w:val="whitespace-normal"/>
        <w:numPr>
          <w:ilvl w:val="0"/>
          <w:numId w:val="7"/>
        </w:numPr>
        <w:rPr>
          <w:del w:id="36" w:author="Fiona Shailin Menezes" w:date="2024-07-27T19:32:00Z" w16du:dateUtc="2024-07-27T18:32:00Z"/>
        </w:rPr>
      </w:pPr>
      <w:del w:id="37" w:author="Fiona Shailin Menezes" w:date="2024-07-27T19:32:00Z" w16du:dateUtc="2024-07-27T18:32:00Z">
        <w:r w:rsidDel="00EF0DD6">
          <w:delText>What is the current state of water quality and pollution levels in Bristol, and how have they changed over time?</w:delText>
        </w:r>
      </w:del>
    </w:p>
    <w:p w14:paraId="1A0A3F87" w14:textId="31C48687" w:rsidR="00D818FD" w:rsidDel="00EF0DD6" w:rsidRDefault="00D818FD" w:rsidP="00D818FD">
      <w:pPr>
        <w:pStyle w:val="whitespace-normal"/>
        <w:numPr>
          <w:ilvl w:val="0"/>
          <w:numId w:val="7"/>
        </w:numPr>
        <w:rPr>
          <w:del w:id="38" w:author="Fiona Shailin Menezes" w:date="2024-07-27T19:32:00Z" w16du:dateUtc="2024-07-27T18:32:00Z"/>
        </w:rPr>
      </w:pPr>
      <w:del w:id="39" w:author="Fiona Shailin Menezes" w:date="2024-07-27T19:32:00Z" w16du:dateUtc="2024-07-27T18:32:00Z">
        <w:r w:rsidDel="00EF0DD6">
          <w:delText>What are the key factors and variables influencing water quality and pollution in Bristol, and how can their relationships be quantified using machine learning techniques?</w:delText>
        </w:r>
      </w:del>
    </w:p>
    <w:p w14:paraId="1633E108" w14:textId="00190FCD" w:rsidR="00D818FD" w:rsidDel="00EF0DD6" w:rsidRDefault="00D818FD" w:rsidP="00D818FD">
      <w:pPr>
        <w:pStyle w:val="whitespace-normal"/>
        <w:numPr>
          <w:ilvl w:val="0"/>
          <w:numId w:val="7"/>
        </w:numPr>
        <w:rPr>
          <w:del w:id="40" w:author="Fiona Shailin Menezes" w:date="2024-07-27T19:32:00Z" w16du:dateUtc="2024-07-27T18:32:00Z"/>
        </w:rPr>
      </w:pPr>
      <w:del w:id="41" w:author="Fiona Shailin Menezes" w:date="2024-07-27T19:32:00Z" w16du:dateUtc="2024-07-27T18:32:00Z">
        <w:r w:rsidDel="00EF0DD6">
          <w:delText>How can machine learning models be developed and validated to predict water quality and pollution levels in Bristol based on relevant input variables?</w:delText>
        </w:r>
      </w:del>
    </w:p>
    <w:p w14:paraId="5F4CB237" w14:textId="2E207E67" w:rsidR="00D818FD" w:rsidDel="00EF0DD6" w:rsidRDefault="00D818FD" w:rsidP="00D818FD">
      <w:pPr>
        <w:pStyle w:val="whitespace-normal"/>
        <w:numPr>
          <w:ilvl w:val="0"/>
          <w:numId w:val="7"/>
        </w:numPr>
        <w:rPr>
          <w:del w:id="42" w:author="Fiona Shailin Menezes" w:date="2024-07-27T19:32:00Z" w16du:dateUtc="2024-07-27T18:32:00Z"/>
        </w:rPr>
      </w:pPr>
      <w:del w:id="43" w:author="Fiona Shailin Menezes" w:date="2024-07-27T19:32:00Z" w16du:dateUtc="2024-07-27T18:32:00Z">
        <w:r w:rsidDel="00EF0DD6">
          <w:delText>What insights and recommendations can be derived from the machine learning analysis to support decision-making for water management, pollution control, and environmental impact assessment in Bristol?</w:delText>
        </w:r>
      </w:del>
    </w:p>
    <w:p w14:paraId="060E18F5" w14:textId="2F9E0E5C" w:rsidR="00D818FD" w:rsidDel="00EF0DD6" w:rsidRDefault="00D818FD" w:rsidP="00D818FD">
      <w:pPr>
        <w:spacing w:after="240"/>
        <w:rPr>
          <w:del w:id="44" w:author="Fiona Shailin Menezes" w:date="2024-07-27T19:32:00Z" w16du:dateUtc="2024-07-27T18:32:00Z"/>
        </w:rPr>
      </w:pPr>
    </w:p>
    <w:p w14:paraId="0000001C" w14:textId="6B234B01" w:rsidR="00780D01" w:rsidDel="00EF0DD6" w:rsidRDefault="00A109CD">
      <w:pPr>
        <w:spacing w:before="240" w:after="240"/>
        <w:rPr>
          <w:del w:id="45" w:author="Fiona Shailin Menezes" w:date="2024-07-27T19:32:00Z" w16du:dateUtc="2024-07-27T18:32:00Z"/>
          <w:b/>
        </w:rPr>
      </w:pPr>
      <w:del w:id="46" w:author="Fiona Shailin Menezes" w:date="2024-07-27T19:32:00Z" w16du:dateUtc="2024-07-27T18:32:00Z">
        <w:r w:rsidDel="00EF0DD6">
          <w:rPr>
            <w:b/>
          </w:rPr>
          <w:delText>Barriers to Solving the Problem:</w:delText>
        </w:r>
      </w:del>
    </w:p>
    <w:p w14:paraId="0000001D" w14:textId="7EF923D6" w:rsidR="00780D01" w:rsidDel="00EF0DD6" w:rsidRDefault="00A109CD">
      <w:pPr>
        <w:numPr>
          <w:ilvl w:val="0"/>
          <w:numId w:val="3"/>
        </w:numPr>
        <w:spacing w:before="240"/>
        <w:rPr>
          <w:del w:id="47" w:author="Fiona Shailin Menezes" w:date="2024-07-27T19:32:00Z" w16du:dateUtc="2024-07-27T18:32:00Z"/>
        </w:rPr>
      </w:pPr>
      <w:commentRangeStart w:id="48"/>
      <w:commentRangeStart w:id="49"/>
      <w:del w:id="50" w:author="Fiona Shailin Menezes" w:date="2024-07-27T19:32:00Z" w16du:dateUtc="2024-07-27T18:32:00Z">
        <w:r w:rsidDel="00EF0DD6">
          <w:delText>Lack of comprehensive, real-time water quality data</w:delText>
        </w:r>
        <w:commentRangeEnd w:id="48"/>
        <w:r w:rsidR="002C61EE" w:rsidDel="00EF0DD6">
          <w:rPr>
            <w:rStyle w:val="CommentReference"/>
          </w:rPr>
          <w:commentReference w:id="48"/>
        </w:r>
        <w:commentRangeEnd w:id="49"/>
        <w:r w:rsidR="00556EC0" w:rsidDel="00EF0DD6">
          <w:rPr>
            <w:rStyle w:val="CommentReference"/>
          </w:rPr>
          <w:commentReference w:id="49"/>
        </w:r>
      </w:del>
    </w:p>
    <w:p w14:paraId="0000001E" w14:textId="685BBFBA" w:rsidR="00780D01" w:rsidDel="00EF0DD6" w:rsidRDefault="00A109CD">
      <w:pPr>
        <w:numPr>
          <w:ilvl w:val="0"/>
          <w:numId w:val="3"/>
        </w:numPr>
        <w:rPr>
          <w:del w:id="51" w:author="Fiona Shailin Menezes" w:date="2024-07-27T19:32:00Z" w16du:dateUtc="2024-07-27T18:32:00Z"/>
        </w:rPr>
      </w:pPr>
      <w:commentRangeStart w:id="52"/>
      <w:commentRangeStart w:id="53"/>
      <w:del w:id="54" w:author="Fiona Shailin Menezes" w:date="2024-07-27T19:32:00Z" w16du:dateUtc="2024-07-27T18:32:00Z">
        <w:r w:rsidDel="00EF0DD6">
          <w:delText>Complexity of factors influencing water quality (e.g. geography, infrastructure, pollution sources)</w:delText>
        </w:r>
      </w:del>
    </w:p>
    <w:p w14:paraId="0000001F" w14:textId="36859EF9" w:rsidR="00780D01" w:rsidDel="00EF0DD6" w:rsidRDefault="00A109CD">
      <w:pPr>
        <w:numPr>
          <w:ilvl w:val="0"/>
          <w:numId w:val="3"/>
        </w:numPr>
        <w:rPr>
          <w:del w:id="55" w:author="Fiona Shailin Menezes" w:date="2024-07-27T19:32:00Z" w16du:dateUtc="2024-07-27T18:32:00Z"/>
        </w:rPr>
      </w:pPr>
      <w:del w:id="56" w:author="Fiona Shailin Menezes" w:date="2024-07-27T19:32:00Z" w16du:dateUtc="2024-07-27T18:32:00Z">
        <w:r w:rsidDel="00EF0DD6">
          <w:delText>Resource constraints for ongoing monitoring and analysis</w:delText>
        </w:r>
      </w:del>
    </w:p>
    <w:p w14:paraId="00000020" w14:textId="45C05DE9" w:rsidR="00780D01" w:rsidDel="00EF0DD6" w:rsidRDefault="00A109CD">
      <w:pPr>
        <w:numPr>
          <w:ilvl w:val="0"/>
          <w:numId w:val="3"/>
        </w:numPr>
        <w:rPr>
          <w:del w:id="57" w:author="Fiona Shailin Menezes" w:date="2024-07-27T19:32:00Z" w16du:dateUtc="2024-07-27T18:32:00Z"/>
        </w:rPr>
      </w:pPr>
      <w:del w:id="58" w:author="Fiona Shailin Menezes" w:date="2024-07-27T19:32:00Z" w16du:dateUtc="2024-07-27T18:32:00Z">
        <w:r w:rsidDel="00EF0DD6">
          <w:delText>Coordination challenges among multiple stakeholder groups</w:delText>
        </w:r>
      </w:del>
    </w:p>
    <w:p w14:paraId="00000021" w14:textId="05B920E8" w:rsidR="00780D01" w:rsidDel="00EF0DD6" w:rsidRDefault="00A109CD">
      <w:pPr>
        <w:numPr>
          <w:ilvl w:val="0"/>
          <w:numId w:val="3"/>
        </w:numPr>
        <w:spacing w:after="240"/>
        <w:rPr>
          <w:del w:id="59" w:author="Fiona Shailin Menezes" w:date="2024-07-27T19:32:00Z" w16du:dateUtc="2024-07-27T18:32:00Z"/>
        </w:rPr>
      </w:pPr>
      <w:del w:id="60" w:author="Fiona Shailin Menezes" w:date="2024-07-27T19:32:00Z" w16du:dateUtc="2024-07-27T18:32:00Z">
        <w:r w:rsidDel="00EF0DD6">
          <w:delText>Implementing changes and upgrades to water management systems</w:delText>
        </w:r>
        <w:commentRangeEnd w:id="52"/>
        <w:r w:rsidR="002C61EE" w:rsidDel="00EF0DD6">
          <w:rPr>
            <w:rStyle w:val="CommentReference"/>
          </w:rPr>
          <w:commentReference w:id="52"/>
        </w:r>
        <w:commentRangeEnd w:id="53"/>
        <w:r w:rsidR="00556EC0" w:rsidDel="00EF0DD6">
          <w:rPr>
            <w:rStyle w:val="CommentReference"/>
          </w:rPr>
          <w:commentReference w:id="53"/>
        </w:r>
      </w:del>
    </w:p>
    <w:p w14:paraId="2A42322D" w14:textId="113D4877" w:rsidR="00D818FD" w:rsidDel="00EF0DD6" w:rsidRDefault="00D818FD" w:rsidP="00D818FD">
      <w:pPr>
        <w:pStyle w:val="whitespace-pre-wrap"/>
        <w:rPr>
          <w:del w:id="61" w:author="Fiona Shailin Menezes" w:date="2024-07-27T19:32:00Z" w16du:dateUtc="2024-07-27T18:32:00Z"/>
        </w:rPr>
      </w:pPr>
      <w:del w:id="62" w:author="Fiona Shailin Menezes" w:date="2024-07-27T19:32:00Z" w16du:dateUtc="2024-07-27T18:32:00Z">
        <w:r w:rsidDel="00EF0DD6">
          <w:rPr>
            <w:rStyle w:val="Strong"/>
          </w:rPr>
          <w:delText>Barriers to Solving the Problem:</w:delText>
        </w:r>
      </w:del>
    </w:p>
    <w:p w14:paraId="488BBDD7" w14:textId="7B1CB3C9" w:rsidR="00D818FD" w:rsidDel="00EF0DD6" w:rsidRDefault="00D818FD" w:rsidP="00D818FD">
      <w:pPr>
        <w:pStyle w:val="whitespace-normal"/>
        <w:numPr>
          <w:ilvl w:val="0"/>
          <w:numId w:val="8"/>
        </w:numPr>
        <w:rPr>
          <w:del w:id="63" w:author="Fiona Shailin Menezes" w:date="2024-07-27T19:32:00Z" w16du:dateUtc="2024-07-27T18:32:00Z"/>
        </w:rPr>
      </w:pPr>
      <w:del w:id="64" w:author="Fiona Shailin Menezes" w:date="2024-07-27T19:32:00Z" w16du:dateUtc="2024-07-27T18:32:00Z">
        <w:r w:rsidDel="00EF0DD6">
          <w:delText>Limited availability of comprehensive, real-time water quality and pollution data for Bristol (Bristol Open Data, 2023)</w:delText>
        </w:r>
      </w:del>
    </w:p>
    <w:p w14:paraId="33FEC49C" w14:textId="486D9A6B" w:rsidR="00D818FD" w:rsidDel="00EF0DD6" w:rsidRDefault="00D818FD" w:rsidP="00D818FD">
      <w:pPr>
        <w:pStyle w:val="whitespace-normal"/>
        <w:numPr>
          <w:ilvl w:val="0"/>
          <w:numId w:val="8"/>
        </w:numPr>
        <w:rPr>
          <w:del w:id="65" w:author="Fiona Shailin Menezes" w:date="2024-07-27T19:32:00Z" w16du:dateUtc="2024-07-27T18:32:00Z"/>
        </w:rPr>
      </w:pPr>
      <w:del w:id="66" w:author="Fiona Shailin Menezes" w:date="2024-07-27T19:32:00Z" w16du:dateUtc="2024-07-27T18:32:00Z">
        <w:r w:rsidDel="00EF0DD6">
          <w:delText>Complexity of factors influencing water quality and pollution, such as urbanization, population growth, industrial activities, and ageing infrastructure (Bristol Water, 2023)</w:delText>
        </w:r>
      </w:del>
    </w:p>
    <w:p w14:paraId="4FC976E7" w14:textId="6C14C5BF" w:rsidR="00D818FD" w:rsidDel="00EF0DD6" w:rsidRDefault="00D818FD" w:rsidP="00D818FD">
      <w:pPr>
        <w:pStyle w:val="whitespace-normal"/>
        <w:numPr>
          <w:ilvl w:val="0"/>
          <w:numId w:val="8"/>
        </w:numPr>
        <w:rPr>
          <w:del w:id="67" w:author="Fiona Shailin Menezes" w:date="2024-07-27T19:32:00Z" w16du:dateUtc="2024-07-27T18:32:00Z"/>
        </w:rPr>
      </w:pPr>
      <w:del w:id="68" w:author="Fiona Shailin Menezes" w:date="2024-07-27T19:32:00Z" w16du:dateUtc="2024-07-27T18:32:00Z">
        <w:r w:rsidDel="00EF0DD6">
          <w:delText>Resource constraints for ongoing monitoring and analysis of water quality and pollution (Environment Agency, 2021)</w:delText>
        </w:r>
      </w:del>
    </w:p>
    <w:p w14:paraId="7EE35AC6" w14:textId="4F5A738B" w:rsidR="00D818FD" w:rsidDel="00EF0DD6" w:rsidRDefault="00D818FD" w:rsidP="00D818FD">
      <w:pPr>
        <w:pStyle w:val="whitespace-normal"/>
        <w:numPr>
          <w:ilvl w:val="0"/>
          <w:numId w:val="8"/>
        </w:numPr>
        <w:rPr>
          <w:del w:id="69" w:author="Fiona Shailin Menezes" w:date="2024-07-27T19:32:00Z" w16du:dateUtc="2024-07-27T18:32:00Z"/>
        </w:rPr>
      </w:pPr>
      <w:del w:id="70" w:author="Fiona Shailin Menezes" w:date="2024-07-27T19:32:00Z" w16du:dateUtc="2024-07-27T18:32:00Z">
        <w:r w:rsidDel="00EF0DD6">
          <w:delText>Coordination challenges among multiple stakeholder groups with different priorities and interests</w:delText>
        </w:r>
      </w:del>
    </w:p>
    <w:p w14:paraId="7652D9ED" w14:textId="56604992" w:rsidR="00D818FD" w:rsidDel="00EF0DD6" w:rsidRDefault="00D818FD" w:rsidP="00D818FD">
      <w:pPr>
        <w:pStyle w:val="whitespace-normal"/>
        <w:numPr>
          <w:ilvl w:val="0"/>
          <w:numId w:val="8"/>
        </w:numPr>
        <w:rPr>
          <w:del w:id="71" w:author="Fiona Shailin Menezes" w:date="2024-07-27T19:32:00Z" w16du:dateUtc="2024-07-27T18:32:00Z"/>
        </w:rPr>
      </w:pPr>
      <w:del w:id="72" w:author="Fiona Shailin Menezes" w:date="2024-07-27T19:32:00Z" w16du:dateUtc="2024-07-27T18:32:00Z">
        <w:r w:rsidDel="00EF0DD6">
          <w:delText>Implementing changes and upgrades to water management and pollution control systems in a cost-effective and timely manner</w:delText>
        </w:r>
      </w:del>
    </w:p>
    <w:p w14:paraId="297D9A02" w14:textId="7768D3D2" w:rsidR="00D818FD" w:rsidDel="00EF0DD6" w:rsidRDefault="00D818FD" w:rsidP="00D818FD">
      <w:pPr>
        <w:pStyle w:val="whitespace-normal"/>
        <w:rPr>
          <w:del w:id="73" w:author="Fiona Shailin Menezes" w:date="2024-07-27T19:32:00Z" w16du:dateUtc="2024-07-27T18:32:00Z"/>
        </w:rPr>
      </w:pPr>
      <w:del w:id="74" w:author="Fiona Shailin Menezes" w:date="2024-07-27T19:32:00Z" w16du:dateUtc="2024-07-27T18:32:00Z">
        <w:r w:rsidDel="00EF0DD6">
          <w:rPr>
            <w:rStyle w:val="Strong"/>
          </w:rPr>
          <w:delText>Broader Repercussions:</w:delText>
        </w:r>
        <w:r w:rsidDel="00EF0DD6">
          <w:delText xml:space="preserve"> Water pollution can have ripple effects on public health (waterborne illnesses), economic development (industries dependent on clean water), and social equity (disproportionate impacts on disadvantaged communities) in Bristol. Failure to manage water quality and pollution sustainably can exacerbate environmental degradation. Conversely, improving water quality and reducing pollution can yield broad societal benefits.</w:delText>
        </w:r>
      </w:del>
    </w:p>
    <w:p w14:paraId="00000023" w14:textId="7A64F4E8" w:rsidR="00780D01" w:rsidDel="00EF0DD6" w:rsidRDefault="00A109CD">
      <w:pPr>
        <w:spacing w:before="240" w:after="240"/>
        <w:rPr>
          <w:del w:id="75" w:author="Fiona Shailin Menezes" w:date="2024-07-27T19:32:00Z" w16du:dateUtc="2024-07-27T18:32:00Z"/>
        </w:rPr>
      </w:pPr>
      <w:del w:id="76" w:author="Fiona Shailin Menezes" w:date="2024-07-27T19:32:00Z" w16du:dateUtc="2024-07-27T18:32:00Z">
        <w:r w:rsidDel="00EF0DD6">
          <w:rPr>
            <w:b/>
          </w:rPr>
          <w:delText xml:space="preserve">Contribution of Your Research: </w:delText>
        </w:r>
        <w:r w:rsidDel="00EF0DD6">
          <w:delText>My research applying AI and machine learning to water quality assessment can:</w:delText>
        </w:r>
      </w:del>
    </w:p>
    <w:p w14:paraId="00000024" w14:textId="3FF36F0D" w:rsidR="00780D01" w:rsidDel="00EF0DD6" w:rsidRDefault="00A109CD">
      <w:pPr>
        <w:numPr>
          <w:ilvl w:val="0"/>
          <w:numId w:val="4"/>
        </w:numPr>
        <w:spacing w:before="240"/>
        <w:rPr>
          <w:del w:id="77" w:author="Fiona Shailin Menezes" w:date="2024-07-27T19:32:00Z" w16du:dateUtc="2024-07-27T18:32:00Z"/>
        </w:rPr>
      </w:pPr>
      <w:commentRangeStart w:id="78"/>
      <w:commentRangeStart w:id="79"/>
      <w:del w:id="80" w:author="Fiona Shailin Menezes" w:date="2024-07-27T19:32:00Z" w16du:dateUtc="2024-07-27T18:32:00Z">
        <w:r w:rsidDel="00EF0DD6">
          <w:delText>Provide a data-driven understanding of current conditions and influencing factors</w:delText>
        </w:r>
      </w:del>
    </w:p>
    <w:p w14:paraId="00000025" w14:textId="6415EF81" w:rsidR="00780D01" w:rsidDel="00EF0DD6" w:rsidRDefault="00A109CD">
      <w:pPr>
        <w:numPr>
          <w:ilvl w:val="0"/>
          <w:numId w:val="4"/>
        </w:numPr>
        <w:rPr>
          <w:del w:id="81" w:author="Fiona Shailin Menezes" w:date="2024-07-27T19:32:00Z" w16du:dateUtc="2024-07-27T18:32:00Z"/>
        </w:rPr>
      </w:pPr>
      <w:del w:id="82" w:author="Fiona Shailin Menezes" w:date="2024-07-27T19:32:00Z" w16du:dateUtc="2024-07-27T18:32:00Z">
        <w:r w:rsidDel="00EF0DD6">
          <w:delText>Identify hotspots or areas of concern to prioritize interventions</w:delText>
        </w:r>
      </w:del>
    </w:p>
    <w:p w14:paraId="00000026" w14:textId="591AF13A" w:rsidR="00780D01" w:rsidDel="00EF0DD6" w:rsidRDefault="00A109CD">
      <w:pPr>
        <w:numPr>
          <w:ilvl w:val="0"/>
          <w:numId w:val="4"/>
        </w:numPr>
        <w:rPr>
          <w:del w:id="83" w:author="Fiona Shailin Menezes" w:date="2024-07-27T19:32:00Z" w16du:dateUtc="2024-07-27T18:32:00Z"/>
        </w:rPr>
      </w:pPr>
      <w:del w:id="84" w:author="Fiona Shailin Menezes" w:date="2024-07-27T19:32:00Z" w16du:dateUtc="2024-07-27T18:32:00Z">
        <w:r w:rsidDel="00EF0DD6">
          <w:delText>Enable predictive modeling of water quality under different scenarios</w:delText>
        </w:r>
      </w:del>
    </w:p>
    <w:p w14:paraId="00000027" w14:textId="501CBA17" w:rsidR="00780D01" w:rsidDel="00EF0DD6" w:rsidRDefault="00A109CD">
      <w:pPr>
        <w:numPr>
          <w:ilvl w:val="0"/>
          <w:numId w:val="4"/>
        </w:numPr>
        <w:rPr>
          <w:del w:id="85" w:author="Fiona Shailin Menezes" w:date="2024-07-27T19:32:00Z" w16du:dateUtc="2024-07-27T18:32:00Z"/>
        </w:rPr>
      </w:pPr>
      <w:del w:id="86" w:author="Fiona Shailin Menezes" w:date="2024-07-27T19:32:00Z" w16du:dateUtc="2024-07-27T18:32:00Z">
        <w:r w:rsidDel="00EF0DD6">
          <w:delText>Support decision-making for policymakers and water managers</w:delText>
        </w:r>
      </w:del>
    </w:p>
    <w:p w14:paraId="00000028" w14:textId="0C6D0450" w:rsidR="00780D01" w:rsidDel="00EF0DD6" w:rsidRDefault="00A109CD">
      <w:pPr>
        <w:numPr>
          <w:ilvl w:val="0"/>
          <w:numId w:val="4"/>
        </w:numPr>
        <w:spacing w:after="240"/>
        <w:rPr>
          <w:del w:id="87" w:author="Fiona Shailin Menezes" w:date="2024-07-27T19:32:00Z" w16du:dateUtc="2024-07-27T18:32:00Z"/>
        </w:rPr>
      </w:pPr>
      <w:del w:id="88" w:author="Fiona Shailin Menezes" w:date="2024-07-27T19:32:00Z" w16du:dateUtc="2024-07-27T18:32:00Z">
        <w:r w:rsidDel="00EF0DD6">
          <w:delText>Advance methodologies at the intersection of environmental science and AI/ML</w:delText>
        </w:r>
        <w:commentRangeEnd w:id="78"/>
        <w:r w:rsidDel="00EF0DD6">
          <w:rPr>
            <w:rStyle w:val="CommentReference"/>
          </w:rPr>
          <w:commentReference w:id="78"/>
        </w:r>
        <w:commentRangeEnd w:id="79"/>
        <w:r w:rsidR="00556EC0" w:rsidDel="00EF0DD6">
          <w:rPr>
            <w:rStyle w:val="CommentReference"/>
          </w:rPr>
          <w:commentReference w:id="79"/>
        </w:r>
      </w:del>
    </w:p>
    <w:p w14:paraId="7438336B" w14:textId="53787E2A" w:rsidR="00D818FD" w:rsidRPr="00296E0D" w:rsidDel="00EF0DD6" w:rsidRDefault="00D818FD" w:rsidP="00D818FD">
      <w:pPr>
        <w:pStyle w:val="whitespace-pre-wrap"/>
        <w:rPr>
          <w:del w:id="89" w:author="Fiona Shailin Menezes" w:date="2024-07-27T19:32:00Z" w16du:dateUtc="2024-07-27T18:32:00Z"/>
        </w:rPr>
      </w:pPr>
      <w:del w:id="90" w:author="Fiona Shailin Menezes" w:date="2024-07-27T19:32:00Z" w16du:dateUtc="2024-07-27T18:32:00Z">
        <w:r w:rsidRPr="00296E0D" w:rsidDel="00EF0DD6">
          <w:rPr>
            <w:b/>
            <w:bCs/>
          </w:rPr>
          <w:delText>Contribution of Your Research:</w:delText>
        </w:r>
        <w:r w:rsidRPr="00296E0D" w:rsidDel="00EF0DD6">
          <w:delText xml:space="preserve"> This research aims to fill the gaps in applying machine learning techniques for water quality and pollution assessment in Bristol, contributing to the improvement of the current situation, solving identified problems, and making advancements in the field.</w:delText>
        </w:r>
      </w:del>
    </w:p>
    <w:p w14:paraId="2B198F8D" w14:textId="495A8D4C" w:rsidR="00D818FD" w:rsidRPr="00296E0D" w:rsidDel="00EF0DD6" w:rsidRDefault="00D818FD" w:rsidP="00D818FD">
      <w:pPr>
        <w:pStyle w:val="whitespace-pre-wrap"/>
        <w:numPr>
          <w:ilvl w:val="0"/>
          <w:numId w:val="9"/>
        </w:numPr>
        <w:rPr>
          <w:del w:id="91" w:author="Fiona Shailin Menezes" w:date="2024-07-27T19:32:00Z" w16du:dateUtc="2024-07-27T18:32:00Z"/>
        </w:rPr>
      </w:pPr>
      <w:del w:id="92" w:author="Fiona Shailin Menezes" w:date="2024-07-27T19:32:00Z" w16du:dateUtc="2024-07-27T18:32:00Z">
        <w:r w:rsidRPr="00296E0D" w:rsidDel="00EF0DD6">
          <w:delText xml:space="preserve">Improving the current situation: </w:delText>
        </w:r>
      </w:del>
    </w:p>
    <w:p w14:paraId="0EA4DB7C" w14:textId="30DE4EF1" w:rsidR="00D818FD" w:rsidRPr="00296E0D" w:rsidDel="00EF0DD6" w:rsidRDefault="00D818FD" w:rsidP="00D818FD">
      <w:pPr>
        <w:pStyle w:val="whitespace-pre-wrap"/>
        <w:numPr>
          <w:ilvl w:val="1"/>
          <w:numId w:val="9"/>
        </w:numPr>
        <w:rPr>
          <w:del w:id="93" w:author="Fiona Shailin Menezes" w:date="2024-07-27T19:32:00Z" w16du:dateUtc="2024-07-27T18:32:00Z"/>
        </w:rPr>
      </w:pPr>
      <w:del w:id="94" w:author="Fiona Shailin Menezes" w:date="2024-07-27T19:32:00Z" w16du:dateUtc="2024-07-27T18:32:00Z">
        <w:r w:rsidRPr="00296E0D" w:rsidDel="00EF0DD6">
          <w:delText>The current situation in Bristol is characterized by limited comprehensive, real-time water quality and pollution data (Bristol Open Data, 2023), complex factors influencing water quality and pollution (Bristol Water, 2022), and resource constraints for ongoing monitoring and analysis (Environment Agency, 2021).</w:delText>
        </w:r>
      </w:del>
    </w:p>
    <w:p w14:paraId="6584CD8E" w14:textId="700CEE5E" w:rsidR="00D818FD" w:rsidRPr="00296E0D" w:rsidDel="00EF0DD6" w:rsidRDefault="00D818FD" w:rsidP="00D818FD">
      <w:pPr>
        <w:pStyle w:val="whitespace-pre-wrap"/>
        <w:numPr>
          <w:ilvl w:val="1"/>
          <w:numId w:val="9"/>
        </w:numPr>
        <w:rPr>
          <w:del w:id="95" w:author="Fiona Shailin Menezes" w:date="2024-07-27T19:32:00Z" w16du:dateUtc="2024-07-27T18:32:00Z"/>
        </w:rPr>
      </w:pPr>
      <w:del w:id="96" w:author="Fiona Shailin Menezes" w:date="2024-07-27T19:32:00Z" w16du:dateUtc="2024-07-27T18:32:00Z">
        <w:r w:rsidRPr="00296E0D" w:rsidDel="00EF0DD6">
          <w:delText>This research contributes to improving the current situation by leveraging machine learning techniques to integrate and analyze available data from various sources, providing a more comprehensive understanding of water quality and pollution patterns in Bristol.</w:delText>
        </w:r>
      </w:del>
    </w:p>
    <w:p w14:paraId="32CEB28E" w14:textId="11B60300" w:rsidR="00D818FD" w:rsidRPr="00296E0D" w:rsidDel="00EF0DD6" w:rsidRDefault="00D818FD" w:rsidP="00D818FD">
      <w:pPr>
        <w:pStyle w:val="whitespace-pre-wrap"/>
        <w:numPr>
          <w:ilvl w:val="1"/>
          <w:numId w:val="9"/>
        </w:numPr>
        <w:rPr>
          <w:del w:id="97" w:author="Fiona Shailin Menezes" w:date="2024-07-27T19:32:00Z" w16du:dateUtc="2024-07-27T18:32:00Z"/>
        </w:rPr>
      </w:pPr>
      <w:del w:id="98" w:author="Fiona Shailin Menezes" w:date="2024-07-27T19:32:00Z" w16du:dateUtc="2024-07-27T18:32:00Z">
        <w:r w:rsidRPr="00296E0D" w:rsidDel="00EF0DD6">
          <w:delText>The insights generated from the machine learning models can support data-driven decision-making for water management and pollution control strategies, leading to more targeted and effective interventions.</w:delText>
        </w:r>
      </w:del>
    </w:p>
    <w:p w14:paraId="3EA4AFA1" w14:textId="55A724EA" w:rsidR="00D818FD" w:rsidRPr="00296E0D" w:rsidDel="00EF0DD6" w:rsidRDefault="00D818FD" w:rsidP="00D818FD">
      <w:pPr>
        <w:pStyle w:val="whitespace-pre-wrap"/>
        <w:numPr>
          <w:ilvl w:val="0"/>
          <w:numId w:val="9"/>
        </w:numPr>
        <w:rPr>
          <w:del w:id="99" w:author="Fiona Shailin Menezes" w:date="2024-07-27T19:32:00Z" w16du:dateUtc="2024-07-27T18:32:00Z"/>
        </w:rPr>
      </w:pPr>
      <w:del w:id="100" w:author="Fiona Shailin Menezes" w:date="2024-07-27T19:32:00Z" w16du:dateUtc="2024-07-27T18:32:00Z">
        <w:r w:rsidRPr="00296E0D" w:rsidDel="00EF0DD6">
          <w:delText xml:space="preserve">Solving identified problems: </w:delText>
        </w:r>
      </w:del>
    </w:p>
    <w:p w14:paraId="4EF27640" w14:textId="1C6DE1FF" w:rsidR="00D818FD" w:rsidRPr="00296E0D" w:rsidDel="00EF0DD6" w:rsidRDefault="00D818FD" w:rsidP="00D818FD">
      <w:pPr>
        <w:pStyle w:val="whitespace-pre-wrap"/>
        <w:numPr>
          <w:ilvl w:val="1"/>
          <w:numId w:val="9"/>
        </w:numPr>
        <w:rPr>
          <w:del w:id="101" w:author="Fiona Shailin Menezes" w:date="2024-07-27T19:32:00Z" w16du:dateUtc="2024-07-27T18:32:00Z"/>
        </w:rPr>
      </w:pPr>
      <w:del w:id="102" w:author="Fiona Shailin Menezes" w:date="2024-07-27T19:32:00Z" w16du:dateUtc="2024-07-27T18:32:00Z">
        <w:r w:rsidRPr="00296E0D" w:rsidDel="00EF0DD6">
          <w:delText>The identified problems include the complexity of factors influencing water quality and pollution, coordination challenges among multiple stakeholder groups, and implementing changes and upgrades to water management and pollution control systems in a cost-effective and timely manner (Watson et al., 2022; Ofwat, 2021).</w:delText>
        </w:r>
      </w:del>
    </w:p>
    <w:p w14:paraId="46AF4905" w14:textId="5B7DF767" w:rsidR="00D818FD" w:rsidRPr="00296E0D" w:rsidDel="00EF0DD6" w:rsidRDefault="00D818FD" w:rsidP="00D818FD">
      <w:pPr>
        <w:pStyle w:val="whitespace-pre-wrap"/>
        <w:numPr>
          <w:ilvl w:val="1"/>
          <w:numId w:val="9"/>
        </w:numPr>
        <w:rPr>
          <w:del w:id="103" w:author="Fiona Shailin Menezes" w:date="2024-07-27T19:32:00Z" w16du:dateUtc="2024-07-27T18:32:00Z"/>
        </w:rPr>
      </w:pPr>
      <w:del w:id="104" w:author="Fiona Shailin Menezes" w:date="2024-07-27T19:32:00Z" w16du:dateUtc="2024-07-27T18:32:00Z">
        <w:r w:rsidRPr="00296E0D" w:rsidDel="00EF0DD6">
          <w:delText>This research addresses these problems by developing machine learning models that can quantify the relationships between various explanatory variables and water quality and pollution outcomes, enabling a better understanding of the complex interplay of factors.</w:delText>
        </w:r>
      </w:del>
    </w:p>
    <w:p w14:paraId="4D912181" w14:textId="4A23D3B8" w:rsidR="00D818FD" w:rsidRPr="00296E0D" w:rsidDel="00EF0DD6" w:rsidRDefault="00D818FD" w:rsidP="00D818FD">
      <w:pPr>
        <w:pStyle w:val="whitespace-pre-wrap"/>
        <w:numPr>
          <w:ilvl w:val="1"/>
          <w:numId w:val="9"/>
        </w:numPr>
        <w:rPr>
          <w:del w:id="105" w:author="Fiona Shailin Menezes" w:date="2024-07-27T19:32:00Z" w16du:dateUtc="2024-07-27T18:32:00Z"/>
        </w:rPr>
      </w:pPr>
      <w:del w:id="106" w:author="Fiona Shailin Menezes" w:date="2024-07-27T19:32:00Z" w16du:dateUtc="2024-07-27T18:32:00Z">
        <w:r w:rsidRPr="00296E0D" w:rsidDel="00EF0DD6">
          <w:delText>The classification and prioritization framework developed in this research can help streamline decision-making processes and facilitate coordination among stakeholders by providing a common basis for action.</w:delText>
        </w:r>
      </w:del>
    </w:p>
    <w:p w14:paraId="53BF1FCA" w14:textId="0FE28572" w:rsidR="00D818FD" w:rsidRPr="00296E0D" w:rsidDel="00EF0DD6" w:rsidRDefault="00D818FD" w:rsidP="00D818FD">
      <w:pPr>
        <w:pStyle w:val="whitespace-pre-wrap"/>
        <w:numPr>
          <w:ilvl w:val="0"/>
          <w:numId w:val="9"/>
        </w:numPr>
        <w:rPr>
          <w:del w:id="107" w:author="Fiona Shailin Menezes" w:date="2024-07-27T19:32:00Z" w16du:dateUtc="2024-07-27T18:32:00Z"/>
        </w:rPr>
      </w:pPr>
      <w:del w:id="108" w:author="Fiona Shailin Menezes" w:date="2024-07-27T19:32:00Z" w16du:dateUtc="2024-07-27T18:32:00Z">
        <w:r w:rsidRPr="00296E0D" w:rsidDel="00EF0DD6">
          <w:delText xml:space="preserve">Making advancements in the field: </w:delText>
        </w:r>
      </w:del>
    </w:p>
    <w:p w14:paraId="66335EA0" w14:textId="52C45A17" w:rsidR="00D818FD" w:rsidRPr="00296E0D" w:rsidDel="00EF0DD6" w:rsidRDefault="00D818FD" w:rsidP="00D818FD">
      <w:pPr>
        <w:pStyle w:val="whitespace-pre-wrap"/>
        <w:numPr>
          <w:ilvl w:val="1"/>
          <w:numId w:val="9"/>
        </w:numPr>
        <w:rPr>
          <w:del w:id="109" w:author="Fiona Shailin Menezes" w:date="2024-07-27T19:32:00Z" w16du:dateUtc="2024-07-27T18:32:00Z"/>
        </w:rPr>
      </w:pPr>
      <w:del w:id="110" w:author="Fiona Shailin Menezes" w:date="2024-07-27T19:32:00Z" w16du:dateUtc="2024-07-27T18:32:00Z">
        <w:r w:rsidRPr="00296E0D" w:rsidDel="00EF0DD6">
          <w:delText>The application of machine learning techniques in water quality and pollution assessment is an emerging area of research, with limited studies focusing on city-scale analysis and the integration of diverse data sources (Kasprzyk-Hordern et al., 2021).</w:delText>
        </w:r>
      </w:del>
    </w:p>
    <w:p w14:paraId="5BC1FC96" w14:textId="7706A023" w:rsidR="00D818FD" w:rsidRPr="00296E0D" w:rsidDel="00EF0DD6" w:rsidRDefault="00D818FD" w:rsidP="00D818FD">
      <w:pPr>
        <w:pStyle w:val="whitespace-pre-wrap"/>
        <w:numPr>
          <w:ilvl w:val="1"/>
          <w:numId w:val="9"/>
        </w:numPr>
        <w:rPr>
          <w:del w:id="111" w:author="Fiona Shailin Menezes" w:date="2024-07-27T19:32:00Z" w16du:dateUtc="2024-07-27T18:32:00Z"/>
        </w:rPr>
      </w:pPr>
      <w:del w:id="112" w:author="Fiona Shailin Menezes" w:date="2024-07-27T19:32:00Z" w16du:dateUtc="2024-07-27T18:32:00Z">
        <w:r w:rsidRPr="00296E0D" w:rsidDel="00EF0DD6">
          <w:delText>This research advances the field by demonstrating the value of machine learning in urban water management, particularly in the context of Bristol, and by developing novel methodologies for data integration, analysis, and visualization.</w:delText>
        </w:r>
      </w:del>
    </w:p>
    <w:p w14:paraId="256F894B" w14:textId="5DBA1628" w:rsidR="00D818FD" w:rsidDel="00EF0DD6" w:rsidRDefault="00D818FD" w:rsidP="00D818FD">
      <w:pPr>
        <w:pStyle w:val="whitespace-pre-wrap"/>
        <w:numPr>
          <w:ilvl w:val="1"/>
          <w:numId w:val="9"/>
        </w:numPr>
        <w:rPr>
          <w:del w:id="113" w:author="Fiona Shailin Menezes" w:date="2024-07-27T19:32:00Z" w16du:dateUtc="2024-07-27T18:32:00Z"/>
        </w:rPr>
      </w:pPr>
      <w:del w:id="114" w:author="Fiona Shailin Menezes" w:date="2024-07-27T19:32:00Z" w16du:dateUtc="2024-07-27T18:32:00Z">
        <w:r w:rsidRPr="00296E0D" w:rsidDel="00EF0DD6">
          <w:delText>The findings of this study can serve as a foundation for future research on the application of machine learning in water quality and pollution assessment, as well as inspire similar studies in other cities and regions.</w:delText>
        </w:r>
      </w:del>
    </w:p>
    <w:p w14:paraId="00000029" w14:textId="7546F4B2" w:rsidR="00780D01" w:rsidDel="00EF0DD6" w:rsidRDefault="00A109CD">
      <w:pPr>
        <w:spacing w:before="240" w:after="240"/>
        <w:rPr>
          <w:del w:id="115" w:author="Fiona Shailin Menezes" w:date="2024-07-27T19:32:00Z" w16du:dateUtc="2024-07-27T18:32:00Z"/>
        </w:rPr>
      </w:pPr>
      <w:del w:id="116" w:author="Fiona Shailin Menezes" w:date="2024-07-27T19:32:00Z" w16du:dateUtc="2024-07-27T18:32:00Z">
        <w:r w:rsidDel="00EF0DD6">
          <w:rPr>
            <w:b/>
          </w:rPr>
          <w:delText xml:space="preserve">Conceptual Framework and Variables: </w:delText>
        </w:r>
        <w:commentRangeStart w:id="117"/>
        <w:commentRangeStart w:id="118"/>
        <w:r w:rsidDel="00EF0DD6">
          <w:delText>Key variables likely include water quality parameters (e.g. contaminant levels, pH, dissolved oxygen), geospatial and temporal factors, pollution sources, water infrastructure conditions, and hydrometeorological data. A conceptual framework would examine relationships between these variables, external drivers, and water quality outcomes, and how AI/ML models can ingest and analyze these complex datasets.</w:delText>
        </w:r>
        <w:commentRangeEnd w:id="117"/>
        <w:r w:rsidDel="00EF0DD6">
          <w:rPr>
            <w:rStyle w:val="CommentReference"/>
          </w:rPr>
          <w:commentReference w:id="117"/>
        </w:r>
        <w:commentRangeEnd w:id="118"/>
        <w:r w:rsidR="00316E18" w:rsidDel="00EF0DD6">
          <w:rPr>
            <w:rStyle w:val="CommentReference"/>
          </w:rPr>
          <w:commentReference w:id="118"/>
        </w:r>
      </w:del>
    </w:p>
    <w:p w14:paraId="4F4EC064" w14:textId="0962192D" w:rsidR="00D818FD" w:rsidRPr="00520741" w:rsidDel="00EF0DD6" w:rsidRDefault="00D818FD" w:rsidP="00D818FD">
      <w:pPr>
        <w:pStyle w:val="whitespace-pre-wrap"/>
        <w:rPr>
          <w:del w:id="119" w:author="Fiona Shailin Menezes" w:date="2024-07-27T19:32:00Z" w16du:dateUtc="2024-07-27T18:32:00Z"/>
        </w:rPr>
      </w:pPr>
      <w:bookmarkStart w:id="120" w:name="_Hlk170225619"/>
      <w:del w:id="121" w:author="Fiona Shailin Menezes" w:date="2024-07-27T19:32:00Z" w16du:dateUtc="2024-07-27T18:32:00Z">
        <w:r w:rsidRPr="00520741" w:rsidDel="00EF0DD6">
          <w:rPr>
            <w:b/>
            <w:bCs/>
          </w:rPr>
          <w:delText>Conceptual Framework and Variables</w:delText>
        </w:r>
        <w:bookmarkEnd w:id="120"/>
        <w:r w:rsidRPr="00520741" w:rsidDel="00EF0DD6">
          <w:rPr>
            <w:b/>
            <w:bCs/>
          </w:rPr>
          <w:delText>:</w:delText>
        </w:r>
        <w:r w:rsidRPr="00520741" w:rsidDel="00EF0DD6">
          <w:delText xml:space="preserve"> The conceptual framework for this research focuses on the key variables related to water quality and pollution in Bristol and the application of machine learning techniques to assess their relationships and support decision-making. The main variables include:</w:delText>
        </w:r>
      </w:del>
    </w:p>
    <w:p w14:paraId="1B378F47" w14:textId="4635160C" w:rsidR="00D818FD" w:rsidRPr="00520741" w:rsidDel="00EF0DD6" w:rsidRDefault="00D818FD" w:rsidP="00D818FD">
      <w:pPr>
        <w:pStyle w:val="whitespace-pre-wrap"/>
        <w:numPr>
          <w:ilvl w:val="0"/>
          <w:numId w:val="10"/>
        </w:numPr>
        <w:rPr>
          <w:del w:id="122" w:author="Fiona Shailin Menezes" w:date="2024-07-27T19:32:00Z" w16du:dateUtc="2024-07-27T18:32:00Z"/>
        </w:rPr>
      </w:pPr>
      <w:del w:id="123" w:author="Fiona Shailin Menezes" w:date="2024-07-27T19:32:00Z" w16du:dateUtc="2024-07-27T18:32:00Z">
        <w:r w:rsidRPr="00520741" w:rsidDel="00EF0DD6">
          <w:delText>Water quality parameters: pH, dissolved oxygen, turbidity, contaminant levels</w:delText>
        </w:r>
      </w:del>
    </w:p>
    <w:p w14:paraId="3D804D31" w14:textId="579DC2B2" w:rsidR="00D818FD" w:rsidRPr="00520741" w:rsidDel="00EF0DD6" w:rsidRDefault="00D818FD" w:rsidP="00D818FD">
      <w:pPr>
        <w:pStyle w:val="whitespace-pre-wrap"/>
        <w:numPr>
          <w:ilvl w:val="0"/>
          <w:numId w:val="10"/>
        </w:numPr>
        <w:rPr>
          <w:del w:id="124" w:author="Fiona Shailin Menezes" w:date="2024-07-27T19:32:00Z" w16du:dateUtc="2024-07-27T18:32:00Z"/>
        </w:rPr>
      </w:pPr>
      <w:del w:id="125" w:author="Fiona Shailin Menezes" w:date="2024-07-27T19:32:00Z" w16du:dateUtc="2024-07-27T18:32:00Z">
        <w:r w:rsidRPr="00520741" w:rsidDel="00EF0DD6">
          <w:delText>Pollution indicators: nutrients, heavy metals, organic pollutants</w:delText>
        </w:r>
      </w:del>
    </w:p>
    <w:p w14:paraId="7E1E25B1" w14:textId="5BD2745B" w:rsidR="00D818FD" w:rsidRPr="00520741" w:rsidDel="00EF0DD6" w:rsidRDefault="00D818FD" w:rsidP="00D818FD">
      <w:pPr>
        <w:pStyle w:val="whitespace-pre-wrap"/>
        <w:numPr>
          <w:ilvl w:val="0"/>
          <w:numId w:val="10"/>
        </w:numPr>
        <w:rPr>
          <w:del w:id="126" w:author="Fiona Shailin Menezes" w:date="2024-07-27T19:32:00Z" w16du:dateUtc="2024-07-27T18:32:00Z"/>
        </w:rPr>
      </w:pPr>
      <w:del w:id="127" w:author="Fiona Shailin Menezes" w:date="2024-07-27T19:32:00Z" w16du:dateUtc="2024-07-27T18:32:00Z">
        <w:r w:rsidRPr="00520741" w:rsidDel="00EF0DD6">
          <w:delText>Geospatial factors: sampling locations, land use, population density, industrial sites</w:delText>
        </w:r>
      </w:del>
    </w:p>
    <w:p w14:paraId="6598EFC9" w14:textId="67DD94CA" w:rsidR="00D818FD" w:rsidRPr="00520741" w:rsidDel="00EF0DD6" w:rsidRDefault="00D818FD" w:rsidP="00D818FD">
      <w:pPr>
        <w:pStyle w:val="whitespace-pre-wrap"/>
        <w:numPr>
          <w:ilvl w:val="0"/>
          <w:numId w:val="10"/>
        </w:numPr>
        <w:rPr>
          <w:del w:id="128" w:author="Fiona Shailin Menezes" w:date="2024-07-27T19:32:00Z" w16du:dateUtc="2024-07-27T18:32:00Z"/>
        </w:rPr>
      </w:pPr>
      <w:del w:id="129" w:author="Fiona Shailin Menezes" w:date="2024-07-27T19:32:00Z" w16du:dateUtc="2024-07-27T18:32:00Z">
        <w:r w:rsidRPr="00520741" w:rsidDel="00EF0DD6">
          <w:delText>Temporal factors: seasonal variations, long-term trends</w:delText>
        </w:r>
      </w:del>
    </w:p>
    <w:p w14:paraId="3733CEDB" w14:textId="756D9020" w:rsidR="00D818FD" w:rsidRPr="00520741" w:rsidDel="00EF0DD6" w:rsidRDefault="00D818FD" w:rsidP="00D818FD">
      <w:pPr>
        <w:pStyle w:val="whitespace-pre-wrap"/>
        <w:numPr>
          <w:ilvl w:val="0"/>
          <w:numId w:val="10"/>
        </w:numPr>
        <w:rPr>
          <w:del w:id="130" w:author="Fiona Shailin Menezes" w:date="2024-07-27T19:32:00Z" w16du:dateUtc="2024-07-27T18:32:00Z"/>
        </w:rPr>
      </w:pPr>
      <w:del w:id="131" w:author="Fiona Shailin Menezes" w:date="2024-07-27T19:32:00Z" w16du:dateUtc="2024-07-27T18:32:00Z">
        <w:r w:rsidRPr="00520741" w:rsidDel="00EF0DD6">
          <w:delText>Environmental factors: precipitation, temperature</w:delText>
        </w:r>
      </w:del>
    </w:p>
    <w:p w14:paraId="5993836B" w14:textId="1BD91D3B" w:rsidR="00D818FD" w:rsidRPr="00520741" w:rsidDel="00EF0DD6" w:rsidRDefault="00D818FD" w:rsidP="00D818FD">
      <w:pPr>
        <w:pStyle w:val="whitespace-pre-wrap"/>
        <w:numPr>
          <w:ilvl w:val="0"/>
          <w:numId w:val="10"/>
        </w:numPr>
        <w:rPr>
          <w:del w:id="132" w:author="Fiona Shailin Menezes" w:date="2024-07-27T19:32:00Z" w16du:dateUtc="2024-07-27T18:32:00Z"/>
        </w:rPr>
      </w:pPr>
      <w:del w:id="133" w:author="Fiona Shailin Menezes" w:date="2024-07-27T19:32:00Z" w16du:dateUtc="2024-07-27T18:32:00Z">
        <w:r w:rsidRPr="00520741" w:rsidDel="00EF0DD6">
          <w:delText>Anthropogenic factors: wastewater discharge, agricultural runoff</w:delText>
        </w:r>
      </w:del>
    </w:p>
    <w:p w14:paraId="0B25943D" w14:textId="6C502968" w:rsidR="00D818FD" w:rsidRPr="00520741" w:rsidDel="00EF0DD6" w:rsidRDefault="00D818FD" w:rsidP="00D818FD">
      <w:pPr>
        <w:pStyle w:val="whitespace-pre-wrap"/>
        <w:numPr>
          <w:ilvl w:val="0"/>
          <w:numId w:val="10"/>
        </w:numPr>
        <w:rPr>
          <w:del w:id="134" w:author="Fiona Shailin Menezes" w:date="2024-07-27T19:32:00Z" w16du:dateUtc="2024-07-27T18:32:00Z"/>
        </w:rPr>
      </w:pPr>
      <w:del w:id="135" w:author="Fiona Shailin Menezes" w:date="2024-07-27T19:32:00Z" w16du:dateUtc="2024-07-27T18:32:00Z">
        <w:r w:rsidRPr="00520741" w:rsidDel="00EF0DD6">
          <w:delText>Water infrastructure conditions: pipe age, leakage rates</w:delText>
        </w:r>
      </w:del>
    </w:p>
    <w:p w14:paraId="4E47A6BF" w14:textId="7EC616E2" w:rsidR="00D818FD" w:rsidDel="00EF0DD6" w:rsidRDefault="00D818FD" w:rsidP="00D818FD">
      <w:pPr>
        <w:pStyle w:val="whitespace-pre-wrap"/>
        <w:rPr>
          <w:del w:id="136" w:author="Fiona Shailin Menezes" w:date="2024-07-27T19:32:00Z" w16du:dateUtc="2024-07-27T18:32:00Z"/>
        </w:rPr>
      </w:pPr>
      <w:del w:id="137" w:author="Fiona Shailin Menezes" w:date="2024-07-27T19:32:00Z" w16du:dateUtc="2024-07-27T18:32:00Z">
        <w:r w:rsidRPr="00520741" w:rsidDel="00EF0DD6">
          <w:delText>These variables are interconnected and influence water quality and pollution outcomes in Bristol. The research questions aim to explore their relationships and derive insights for decision-making.</w:delText>
        </w:r>
      </w:del>
    </w:p>
    <w:p w14:paraId="37F29A22" w14:textId="1EF19297" w:rsidR="00D818FD" w:rsidRPr="00520741" w:rsidDel="00EF0DD6" w:rsidRDefault="00D818FD" w:rsidP="00D818FD">
      <w:pPr>
        <w:pStyle w:val="whitespace-pre-wrap"/>
        <w:rPr>
          <w:del w:id="138" w:author="Fiona Shailin Menezes" w:date="2024-07-27T19:32:00Z" w16du:dateUtc="2024-07-27T18:32:00Z"/>
        </w:rPr>
      </w:pPr>
      <w:del w:id="139" w:author="Fiona Shailin Menezes" w:date="2024-07-27T19:32:00Z" w16du:dateUtc="2024-07-27T18:32:00Z">
        <w:r w:rsidRPr="00520741" w:rsidDel="00EF0DD6">
          <w:rPr>
            <w:b/>
            <w:bCs/>
          </w:rPr>
          <w:delText>Methodology:</w:delText>
        </w:r>
        <w:r w:rsidRPr="00520741" w:rsidDel="00EF0DD6">
          <w:delText xml:space="preserve"> The methodology comprises a series of methods to answer the research questions, supported by the conceptual framework:</w:delText>
        </w:r>
      </w:del>
    </w:p>
    <w:p w14:paraId="710FCA1D" w14:textId="47CB7554" w:rsidR="00D818FD" w:rsidRPr="00520741" w:rsidDel="00EF0DD6" w:rsidRDefault="00D818FD" w:rsidP="00D818FD">
      <w:pPr>
        <w:pStyle w:val="whitespace-pre-wrap"/>
        <w:numPr>
          <w:ilvl w:val="0"/>
          <w:numId w:val="12"/>
        </w:numPr>
        <w:rPr>
          <w:del w:id="140" w:author="Fiona Shailin Menezes" w:date="2024-07-27T19:32:00Z" w16du:dateUtc="2024-07-27T18:32:00Z"/>
        </w:rPr>
      </w:pPr>
      <w:del w:id="141" w:author="Fiona Shailin Menezes" w:date="2024-07-27T19:32:00Z" w16du:dateUtc="2024-07-27T18:32:00Z">
        <w:r w:rsidRPr="00520741" w:rsidDel="00EF0DD6">
          <w:delText xml:space="preserve">Data Collection and Preprocessing: </w:delText>
        </w:r>
      </w:del>
    </w:p>
    <w:p w14:paraId="05C9AA7B" w14:textId="16FB9A0C" w:rsidR="00D818FD" w:rsidRPr="00520741" w:rsidDel="00EF0DD6" w:rsidRDefault="00D818FD" w:rsidP="00D818FD">
      <w:pPr>
        <w:pStyle w:val="whitespace-pre-wrap"/>
        <w:numPr>
          <w:ilvl w:val="1"/>
          <w:numId w:val="12"/>
        </w:numPr>
        <w:rPr>
          <w:del w:id="142" w:author="Fiona Shailin Menezes" w:date="2024-07-27T19:32:00Z" w16du:dateUtc="2024-07-27T18:32:00Z"/>
        </w:rPr>
      </w:pPr>
      <w:del w:id="143" w:author="Fiona Shailin Menezes" w:date="2024-07-27T19:32:00Z" w16du:dateUtc="2024-07-27T18:32:00Z">
        <w:r w:rsidRPr="00520741" w:rsidDel="00EF0DD6">
          <w:delText>Collect water quality and pollution data from Bristol Open Data, Bristol Water, and Environment Agency</w:delText>
        </w:r>
      </w:del>
    </w:p>
    <w:p w14:paraId="249DF28C" w14:textId="49972442" w:rsidR="00D818FD" w:rsidRPr="00520741" w:rsidDel="00EF0DD6" w:rsidRDefault="00D818FD" w:rsidP="00D818FD">
      <w:pPr>
        <w:pStyle w:val="whitespace-pre-wrap"/>
        <w:numPr>
          <w:ilvl w:val="1"/>
          <w:numId w:val="12"/>
        </w:numPr>
        <w:rPr>
          <w:del w:id="144" w:author="Fiona Shailin Menezes" w:date="2024-07-27T19:32:00Z" w16du:dateUtc="2024-07-27T18:32:00Z"/>
        </w:rPr>
      </w:pPr>
      <w:del w:id="145" w:author="Fiona Shailin Menezes" w:date="2024-07-27T19:32:00Z" w16du:dateUtc="2024-07-27T18:32:00Z">
        <w:r w:rsidRPr="00520741" w:rsidDel="00EF0DD6">
          <w:delText>Preprocess the data by handling missing values and transforming variables</w:delText>
        </w:r>
      </w:del>
    </w:p>
    <w:p w14:paraId="5A6EB1BC" w14:textId="0B1B17D8" w:rsidR="00D818FD" w:rsidRPr="00520741" w:rsidDel="00EF0DD6" w:rsidRDefault="00D818FD" w:rsidP="00D818FD">
      <w:pPr>
        <w:pStyle w:val="whitespace-pre-wrap"/>
        <w:numPr>
          <w:ilvl w:val="0"/>
          <w:numId w:val="12"/>
        </w:numPr>
        <w:rPr>
          <w:del w:id="146" w:author="Fiona Shailin Menezes" w:date="2024-07-27T19:32:00Z" w16du:dateUtc="2024-07-27T18:32:00Z"/>
        </w:rPr>
      </w:pPr>
      <w:del w:id="147" w:author="Fiona Shailin Menezes" w:date="2024-07-27T19:32:00Z" w16du:dateUtc="2024-07-27T18:32:00Z">
        <w:r w:rsidRPr="00520741" w:rsidDel="00EF0DD6">
          <w:delText xml:space="preserve">Exploratory Data Analysis (EDA) (RQ1): </w:delText>
        </w:r>
      </w:del>
    </w:p>
    <w:p w14:paraId="63A56112" w14:textId="0C5C1155" w:rsidR="00D818FD" w:rsidRPr="00520741" w:rsidDel="00EF0DD6" w:rsidRDefault="00D818FD" w:rsidP="00D818FD">
      <w:pPr>
        <w:pStyle w:val="whitespace-pre-wrap"/>
        <w:numPr>
          <w:ilvl w:val="1"/>
          <w:numId w:val="12"/>
        </w:numPr>
        <w:rPr>
          <w:del w:id="148" w:author="Fiona Shailin Menezes" w:date="2024-07-27T19:32:00Z" w16du:dateUtc="2024-07-27T18:32:00Z"/>
        </w:rPr>
      </w:pPr>
      <w:del w:id="149" w:author="Fiona Shailin Menezes" w:date="2024-07-27T19:32:00Z" w16du:dateUtc="2024-07-27T18:32:00Z">
        <w:r w:rsidRPr="00520741" w:rsidDel="00EF0DD6">
          <w:delText>Conduct EDA using visualizations and summary statistics to identify patterns, trends, and anomalies in water quality and pollution levels</w:delText>
        </w:r>
      </w:del>
    </w:p>
    <w:p w14:paraId="5A89DF55" w14:textId="14810CBC" w:rsidR="00D818FD" w:rsidRPr="00520741" w:rsidDel="00EF0DD6" w:rsidRDefault="00D818FD" w:rsidP="00D818FD">
      <w:pPr>
        <w:pStyle w:val="whitespace-pre-wrap"/>
        <w:numPr>
          <w:ilvl w:val="0"/>
          <w:numId w:val="12"/>
        </w:numPr>
        <w:rPr>
          <w:del w:id="150" w:author="Fiona Shailin Menezes" w:date="2024-07-27T19:32:00Z" w16du:dateUtc="2024-07-27T18:32:00Z"/>
        </w:rPr>
      </w:pPr>
      <w:del w:id="151" w:author="Fiona Shailin Menezes" w:date="2024-07-27T19:32:00Z" w16du:dateUtc="2024-07-27T18:32:00Z">
        <w:r w:rsidRPr="00520741" w:rsidDel="00EF0DD6">
          <w:delText xml:space="preserve">Correlation Analysis (RQ2): </w:delText>
        </w:r>
      </w:del>
    </w:p>
    <w:p w14:paraId="76499A04" w14:textId="5FE10EDB" w:rsidR="00D818FD" w:rsidRPr="00520741" w:rsidDel="00EF0DD6" w:rsidRDefault="00D818FD" w:rsidP="00D818FD">
      <w:pPr>
        <w:pStyle w:val="whitespace-pre-wrap"/>
        <w:numPr>
          <w:ilvl w:val="1"/>
          <w:numId w:val="12"/>
        </w:numPr>
        <w:rPr>
          <w:del w:id="152" w:author="Fiona Shailin Menezes" w:date="2024-07-27T19:32:00Z" w16du:dateUtc="2024-07-27T18:32:00Z"/>
        </w:rPr>
      </w:pPr>
      <w:del w:id="153" w:author="Fiona Shailin Menezes" w:date="2024-07-27T19:32:00Z" w16du:dateUtc="2024-07-27T18:32:00Z">
        <w:r w:rsidRPr="00520741" w:rsidDel="00EF0DD6">
          <w:delText>Perform correlation analysis to determine the relationships between water quality, pollution, and various geospatial, environmental, and anthropogenic factors</w:delText>
        </w:r>
      </w:del>
    </w:p>
    <w:p w14:paraId="00A67901" w14:textId="24BD251B" w:rsidR="00D818FD" w:rsidRPr="00520741" w:rsidDel="00EF0DD6" w:rsidRDefault="00D818FD" w:rsidP="00D818FD">
      <w:pPr>
        <w:pStyle w:val="whitespace-pre-wrap"/>
        <w:numPr>
          <w:ilvl w:val="0"/>
          <w:numId w:val="12"/>
        </w:numPr>
        <w:rPr>
          <w:del w:id="154" w:author="Fiona Shailin Menezes" w:date="2024-07-27T19:32:00Z" w16du:dateUtc="2024-07-27T18:32:00Z"/>
        </w:rPr>
      </w:pPr>
      <w:del w:id="155" w:author="Fiona Shailin Menezes" w:date="2024-07-27T19:32:00Z" w16du:dateUtc="2024-07-27T18:32:00Z">
        <w:r w:rsidRPr="00520741" w:rsidDel="00EF0DD6">
          <w:delText xml:space="preserve">Machine Learning Modeling (RQ3): </w:delText>
        </w:r>
      </w:del>
    </w:p>
    <w:p w14:paraId="0D7CBE0F" w14:textId="0756CFCB" w:rsidR="00D818FD" w:rsidRPr="00520741" w:rsidDel="00EF0DD6" w:rsidRDefault="00D818FD" w:rsidP="00D818FD">
      <w:pPr>
        <w:pStyle w:val="whitespace-pre-wrap"/>
        <w:numPr>
          <w:ilvl w:val="1"/>
          <w:numId w:val="12"/>
        </w:numPr>
        <w:rPr>
          <w:del w:id="156" w:author="Fiona Shailin Menezes" w:date="2024-07-27T19:32:00Z" w16du:dateUtc="2024-07-27T18:32:00Z"/>
        </w:rPr>
      </w:pPr>
      <w:del w:id="157" w:author="Fiona Shailin Menezes" w:date="2024-07-27T19:32:00Z" w16du:dateUtc="2024-07-27T18:32:00Z">
        <w:r w:rsidRPr="00520741" w:rsidDel="00EF0DD6">
          <w:delText>Develop and compare machine learning models, such as multiple linear regression and time series analysis, to quantify the cause-and-effect relationships between explanatory variables and water quality and pollution outcomes</w:delText>
        </w:r>
      </w:del>
    </w:p>
    <w:p w14:paraId="0593FCC0" w14:textId="2DB68AF7" w:rsidR="00D818FD" w:rsidRPr="00520741" w:rsidDel="00EF0DD6" w:rsidRDefault="00D818FD" w:rsidP="00D818FD">
      <w:pPr>
        <w:pStyle w:val="whitespace-pre-wrap"/>
        <w:numPr>
          <w:ilvl w:val="1"/>
          <w:numId w:val="12"/>
        </w:numPr>
        <w:rPr>
          <w:del w:id="158" w:author="Fiona Shailin Menezes" w:date="2024-07-27T19:32:00Z" w16du:dateUtc="2024-07-27T18:32:00Z"/>
        </w:rPr>
      </w:pPr>
      <w:del w:id="159" w:author="Fiona Shailin Menezes" w:date="2024-07-27T19:32:00Z" w16du:dateUtc="2024-07-27T18:32:00Z">
        <w:r w:rsidRPr="00520741" w:rsidDel="00EF0DD6">
          <w:delText>Evaluate model performance using appropriate metrics</w:delText>
        </w:r>
      </w:del>
    </w:p>
    <w:p w14:paraId="195412AE" w14:textId="7CBEC9B2" w:rsidR="00D818FD" w:rsidRPr="00520741" w:rsidDel="00EF0DD6" w:rsidRDefault="00D818FD" w:rsidP="00D818FD">
      <w:pPr>
        <w:pStyle w:val="whitespace-pre-wrap"/>
        <w:numPr>
          <w:ilvl w:val="0"/>
          <w:numId w:val="12"/>
        </w:numPr>
        <w:rPr>
          <w:del w:id="160" w:author="Fiona Shailin Menezes" w:date="2024-07-27T19:32:00Z" w16du:dateUtc="2024-07-27T18:32:00Z"/>
        </w:rPr>
      </w:pPr>
      <w:del w:id="161" w:author="Fiona Shailin Menezes" w:date="2024-07-27T19:32:00Z" w16du:dateUtc="2024-07-27T18:32:00Z">
        <w:r w:rsidRPr="00520741" w:rsidDel="00EF0DD6">
          <w:delText xml:space="preserve">Synthesis and Decision Support (RQ4): </w:delText>
        </w:r>
      </w:del>
    </w:p>
    <w:p w14:paraId="495D4C87" w14:textId="204D5804" w:rsidR="00D818FD" w:rsidRPr="00520741" w:rsidDel="00EF0DD6" w:rsidRDefault="00D818FD" w:rsidP="00D818FD">
      <w:pPr>
        <w:pStyle w:val="whitespace-pre-wrap"/>
        <w:numPr>
          <w:ilvl w:val="1"/>
          <w:numId w:val="12"/>
        </w:numPr>
        <w:rPr>
          <w:del w:id="162" w:author="Fiona Shailin Menezes" w:date="2024-07-27T19:32:00Z" w16du:dateUtc="2024-07-27T18:32:00Z"/>
        </w:rPr>
      </w:pPr>
      <w:del w:id="163" w:author="Fiona Shailin Menezes" w:date="2024-07-27T19:32:00Z" w16du:dateUtc="2024-07-27T18:32:00Z">
        <w:r w:rsidRPr="00520741" w:rsidDel="00EF0DD6">
          <w:delText>Synthesize insights from EDA, correlation analysis, and machine learning models to classify and prioritize areas of concern</w:delText>
        </w:r>
      </w:del>
    </w:p>
    <w:p w14:paraId="1B4DB8CA" w14:textId="0B1E20AC" w:rsidR="00D818FD" w:rsidRPr="00520741" w:rsidDel="00EF0DD6" w:rsidRDefault="00D818FD" w:rsidP="00D818FD">
      <w:pPr>
        <w:pStyle w:val="whitespace-pre-wrap"/>
        <w:numPr>
          <w:ilvl w:val="1"/>
          <w:numId w:val="12"/>
        </w:numPr>
        <w:rPr>
          <w:del w:id="164" w:author="Fiona Shailin Menezes" w:date="2024-07-27T19:32:00Z" w16du:dateUtc="2024-07-27T18:32:00Z"/>
        </w:rPr>
      </w:pPr>
      <w:del w:id="165" w:author="Fiona Shailin Menezes" w:date="2024-07-27T19:32:00Z" w16du:dateUtc="2024-07-27T18:32:00Z">
        <w:r w:rsidRPr="00520741" w:rsidDel="00EF0DD6">
          <w:delText>Develop decision support tools to inform water management and pollution control strategies</w:delText>
        </w:r>
      </w:del>
    </w:p>
    <w:p w14:paraId="0FB6E22C" w14:textId="09A77EAB" w:rsidR="00D818FD" w:rsidRPr="00520741" w:rsidDel="00EF0DD6" w:rsidRDefault="00D818FD" w:rsidP="00D818FD">
      <w:pPr>
        <w:pStyle w:val="whitespace-pre-wrap"/>
        <w:numPr>
          <w:ilvl w:val="0"/>
          <w:numId w:val="12"/>
        </w:numPr>
        <w:rPr>
          <w:del w:id="166" w:author="Fiona Shailin Menezes" w:date="2024-07-27T19:32:00Z" w16du:dateUtc="2024-07-27T18:32:00Z"/>
        </w:rPr>
      </w:pPr>
      <w:del w:id="167" w:author="Fiona Shailin Menezes" w:date="2024-07-27T19:32:00Z" w16du:dateUtc="2024-07-27T18:32:00Z">
        <w:r w:rsidRPr="00520741" w:rsidDel="00EF0DD6">
          <w:delText xml:space="preserve">Interpretation and Recommendations: </w:delText>
        </w:r>
      </w:del>
    </w:p>
    <w:p w14:paraId="760F5BB7" w14:textId="66967801" w:rsidR="00D818FD" w:rsidRPr="00520741" w:rsidDel="00EF0DD6" w:rsidRDefault="00D818FD" w:rsidP="00D818FD">
      <w:pPr>
        <w:pStyle w:val="whitespace-pre-wrap"/>
        <w:numPr>
          <w:ilvl w:val="1"/>
          <w:numId w:val="12"/>
        </w:numPr>
        <w:rPr>
          <w:del w:id="168" w:author="Fiona Shailin Menezes" w:date="2024-07-27T19:32:00Z" w16du:dateUtc="2024-07-27T18:32:00Z"/>
        </w:rPr>
      </w:pPr>
      <w:del w:id="169" w:author="Fiona Shailin Menezes" w:date="2024-07-27T19:32:00Z" w16du:dateUtc="2024-07-27T18:32:00Z">
        <w:r w:rsidRPr="00520741" w:rsidDel="00EF0DD6">
          <w:delText>Interpret the results and provide recommendations for sustainable water management and pollution control in Bristol</w:delText>
        </w:r>
      </w:del>
    </w:p>
    <w:p w14:paraId="463E825A" w14:textId="08250D95" w:rsidR="00D818FD" w:rsidRPr="00520741" w:rsidDel="00EF0DD6" w:rsidRDefault="00D818FD" w:rsidP="00D818FD">
      <w:pPr>
        <w:pStyle w:val="whitespace-pre-wrap"/>
        <w:numPr>
          <w:ilvl w:val="1"/>
          <w:numId w:val="12"/>
        </w:numPr>
        <w:rPr>
          <w:del w:id="170" w:author="Fiona Shailin Menezes" w:date="2024-07-27T19:32:00Z" w16du:dateUtc="2024-07-27T18:32:00Z"/>
        </w:rPr>
      </w:pPr>
      <w:del w:id="171" w:author="Fiona Shailin Menezes" w:date="2024-07-27T19:32:00Z" w16du:dateUtc="2024-07-27T18:32:00Z">
        <w:r w:rsidRPr="00520741" w:rsidDel="00EF0DD6">
          <w:delText>Discuss the limitations and future research directions</w:delText>
        </w:r>
      </w:del>
    </w:p>
    <w:p w14:paraId="671B8EBC" w14:textId="1DABBF91" w:rsidR="00D818FD" w:rsidDel="00EF0DD6" w:rsidRDefault="00D818FD" w:rsidP="00D818FD">
      <w:pPr>
        <w:pStyle w:val="whitespace-pre-wrap"/>
        <w:rPr>
          <w:del w:id="172" w:author="Fiona Shailin Menezes" w:date="2024-07-27T19:32:00Z" w16du:dateUtc="2024-07-27T18:32:00Z"/>
        </w:rPr>
      </w:pPr>
      <w:del w:id="173" w:author="Fiona Shailin Menezes" w:date="2024-07-27T19:32:00Z" w16du:dateUtc="2024-07-27T18:32:00Z">
        <w:r w:rsidDel="00EF0DD6">
          <w:rPr>
            <w:rStyle w:val="Strong"/>
          </w:rPr>
          <w:delText>Scope for 3-Month Project:</w:delText>
        </w:r>
      </w:del>
    </w:p>
    <w:p w14:paraId="273FAC8C" w14:textId="2FA72A18" w:rsidR="00D818FD" w:rsidDel="00EF0DD6" w:rsidRDefault="00D818FD" w:rsidP="00D818FD">
      <w:pPr>
        <w:pStyle w:val="whitespace-normal"/>
        <w:numPr>
          <w:ilvl w:val="0"/>
          <w:numId w:val="11"/>
        </w:numPr>
        <w:rPr>
          <w:del w:id="174" w:author="Fiona Shailin Menezes" w:date="2024-07-27T19:32:00Z" w16du:dateUtc="2024-07-27T18:32:00Z"/>
        </w:rPr>
      </w:pPr>
      <w:del w:id="175" w:author="Fiona Shailin Menezes" w:date="2024-07-27T19:32:00Z" w16du:dateUtc="2024-07-27T18:32:00Z">
        <w:r w:rsidDel="00EF0DD6">
          <w:delText>Collecting and preprocessing water quality and pollution datasets for Bristol from sources like Bristol Open Data and Bristol Water</w:delText>
        </w:r>
      </w:del>
    </w:p>
    <w:p w14:paraId="50CB4010" w14:textId="0A412F86" w:rsidR="00D818FD" w:rsidDel="00EF0DD6" w:rsidRDefault="00D818FD" w:rsidP="00D818FD">
      <w:pPr>
        <w:pStyle w:val="whitespace-normal"/>
        <w:numPr>
          <w:ilvl w:val="0"/>
          <w:numId w:val="11"/>
        </w:numPr>
        <w:rPr>
          <w:del w:id="176" w:author="Fiona Shailin Menezes" w:date="2024-07-27T19:32:00Z" w16du:dateUtc="2024-07-27T18:32:00Z"/>
        </w:rPr>
      </w:pPr>
      <w:del w:id="177" w:author="Fiona Shailin Menezes" w:date="2024-07-27T19:32:00Z" w16du:dateUtc="2024-07-27T18:32:00Z">
        <w:r w:rsidDel="00EF0DD6">
          <w:delText>Conducting exploratory data analysis to identify patterns, trends, and potential influencing factors</w:delText>
        </w:r>
      </w:del>
    </w:p>
    <w:p w14:paraId="20659169" w14:textId="6305DA7F" w:rsidR="00D818FD" w:rsidDel="00EF0DD6" w:rsidRDefault="00D818FD" w:rsidP="00D818FD">
      <w:pPr>
        <w:pStyle w:val="whitespace-normal"/>
        <w:numPr>
          <w:ilvl w:val="0"/>
          <w:numId w:val="11"/>
        </w:numPr>
        <w:rPr>
          <w:del w:id="178" w:author="Fiona Shailin Menezes" w:date="2024-07-27T19:32:00Z" w16du:dateUtc="2024-07-27T18:32:00Z"/>
        </w:rPr>
      </w:pPr>
      <w:del w:id="179" w:author="Fiona Shailin Menezes" w:date="2024-07-27T19:32:00Z" w16du:dateUtc="2024-07-27T18:32:00Z">
        <w:r w:rsidDel="00EF0DD6">
          <w:delText>Developing and validating machine learning models (e.g., multiple linear regression) to quantify the relationships between water quality, pollution variables, and predict future scenarios</w:delText>
        </w:r>
      </w:del>
    </w:p>
    <w:p w14:paraId="73883CB0" w14:textId="6C77444C" w:rsidR="00D818FD" w:rsidDel="00EF0DD6" w:rsidRDefault="00D818FD" w:rsidP="00D818FD">
      <w:pPr>
        <w:pStyle w:val="whitespace-normal"/>
        <w:numPr>
          <w:ilvl w:val="0"/>
          <w:numId w:val="11"/>
        </w:numPr>
        <w:rPr>
          <w:del w:id="180" w:author="Fiona Shailin Menezes" w:date="2024-07-27T19:32:00Z" w16du:dateUtc="2024-07-27T18:32:00Z"/>
        </w:rPr>
      </w:pPr>
      <w:del w:id="181" w:author="Fiona Shailin Menezes" w:date="2024-07-27T19:32:00Z" w16du:dateUtc="2024-07-27T18:32:00Z">
        <w:r w:rsidDel="00EF0DD6">
          <w:delText>Generating insights, visualizations, and recommendations based on the model results to support water management, pollution control, and environmental impact assessment in Bristol</w:delText>
        </w:r>
      </w:del>
    </w:p>
    <w:p w14:paraId="4C8D1A15" w14:textId="7F739347" w:rsidR="00D818FD" w:rsidDel="00EF0DD6" w:rsidRDefault="00D818FD" w:rsidP="00D818FD">
      <w:pPr>
        <w:pStyle w:val="whitespace-normal"/>
        <w:numPr>
          <w:ilvl w:val="0"/>
          <w:numId w:val="11"/>
        </w:numPr>
        <w:rPr>
          <w:del w:id="182" w:author="Fiona Shailin Menezes" w:date="2024-07-27T19:32:00Z" w16du:dateUtc="2024-07-27T18:32:00Z"/>
        </w:rPr>
      </w:pPr>
      <w:del w:id="183" w:author="Fiona Shailin Menezes" w:date="2024-07-27T19:32:00Z" w16du:dateUtc="2024-07-27T18:32:00Z">
        <w:r w:rsidDel="00EF0DD6">
          <w:delText>Documenting the methodologies, findings, and best practices for applying machine learning in water quality and pollution assessment</w:delText>
        </w:r>
      </w:del>
    </w:p>
    <w:p w14:paraId="63CF5B04" w14:textId="0823C03F" w:rsidR="00D818FD" w:rsidRPr="00B80A3E" w:rsidDel="00EF0DD6" w:rsidRDefault="00D818FD" w:rsidP="00D818FD">
      <w:pPr>
        <w:pStyle w:val="whitespace-normal"/>
        <w:rPr>
          <w:del w:id="184" w:author="Fiona Shailin Menezes" w:date="2024-07-27T19:32:00Z" w16du:dateUtc="2024-07-27T18:32:00Z"/>
          <w:b/>
          <w:bCs/>
        </w:rPr>
      </w:pPr>
      <w:del w:id="185" w:author="Fiona Shailin Menezes" w:date="2024-07-27T19:32:00Z" w16du:dateUtc="2024-07-27T18:32:00Z">
        <w:r w:rsidRPr="00B80A3E" w:rsidDel="00EF0DD6">
          <w:rPr>
            <w:b/>
            <w:bCs/>
          </w:rPr>
          <w:delText>Abstract:</w:delText>
        </w:r>
      </w:del>
    </w:p>
    <w:p w14:paraId="24E38E48" w14:textId="43893E61" w:rsidR="00D818FD" w:rsidDel="00EF0DD6" w:rsidRDefault="00D818FD" w:rsidP="00D818FD">
      <w:pPr>
        <w:pStyle w:val="whitespace-pre-wrap"/>
        <w:rPr>
          <w:del w:id="186" w:author="Fiona Shailin Menezes" w:date="2024-07-27T19:32:00Z" w16du:dateUtc="2024-07-27T18:32:00Z"/>
        </w:rPr>
      </w:pPr>
      <w:del w:id="187" w:author="Fiona Shailin Menezes" w:date="2024-07-27T19:32:00Z" w16du:dateUtc="2024-07-27T18:32:00Z">
        <w:r w:rsidDel="00EF0DD6">
          <w:delText>Purpose: This study aims to assess the current state of water quality and pollution levels in Bristol, UK, using machine learning techniques. The research seeks to demonstrate the value of these technologies in environmental analytics for sustainability and environmental impact assessment. By leveraging machine learning, we aim to provide insights and recommendations to improve water management practices, reduce pollution, and support decision-making for policymakers and water managers in Bristol.</w:delText>
        </w:r>
      </w:del>
    </w:p>
    <w:p w14:paraId="48D6343A" w14:textId="18E81D2B" w:rsidR="00D818FD" w:rsidDel="00EF0DD6" w:rsidRDefault="00D818FD" w:rsidP="00D818FD">
      <w:pPr>
        <w:pStyle w:val="whitespace-pre-wrap"/>
        <w:rPr>
          <w:del w:id="188" w:author="Fiona Shailin Menezes" w:date="2024-07-27T19:32:00Z" w16du:dateUtc="2024-07-27T18:32:00Z"/>
        </w:rPr>
      </w:pPr>
      <w:del w:id="189" w:author="Fiona Shailin Menezes" w:date="2024-07-27T19:32:00Z" w16du:dateUtc="2024-07-27T18:32:00Z">
        <w:r w:rsidDel="00EF0DD6">
          <w:delText>Study design/methodology/approach: The study focuses on Bristol, collecting water quality and pollution data from various sources, including Bristol Open Data, Bristol Water, and the Environment Agency (Bristol Open Data, 2023; Bristol Water, 2023; Environment Agency, 2021). The data is preprocessed and analyzed using exploratory data analysis (EDA), correlation analysis, and machine learning modeling techniques, such as multiple linear regression and time series analysis. The models' performance is evaluated using appropriate metrics to quantify the relationships between explanatory variables and water quality and pollution outcomes.</w:delText>
        </w:r>
      </w:del>
    </w:p>
    <w:p w14:paraId="5C9E6744" w14:textId="072CFCC7" w:rsidR="00D818FD" w:rsidDel="00EF0DD6" w:rsidRDefault="00D818FD" w:rsidP="00D818FD">
      <w:pPr>
        <w:pStyle w:val="whitespace-pre-wrap"/>
        <w:rPr>
          <w:del w:id="190" w:author="Fiona Shailin Menezes" w:date="2024-07-27T19:32:00Z" w16du:dateUtc="2024-07-27T18:32:00Z"/>
        </w:rPr>
      </w:pPr>
      <w:del w:id="191" w:author="Fiona Shailin Menezes" w:date="2024-07-27T19:32:00Z" w16du:dateUtc="2024-07-27T18:32:00Z">
        <w:r w:rsidDel="00EF0DD6">
          <w:delText>Data Ethics: Ethical considerations are paramount in this study, given the sensitive nature of water quality and pollution data and its potential impact on public health and environmental decision-making. The research adheres to strict data ethics principles, ensuring the privacy, security, and confidentiality of the collected data (Floridi &amp; Taddeo, 2016). Anonymization techniques are applied to protect the identities of individuals and organizations involved. The study complies with relevant data protection regulations, such as the General Data Protection Regulation (GDPR), and follows best practices for responsible data management and governance (ICO, 2021). Transparent communication about data usage and the study's objectives is maintained with all stakeholders.</w:delText>
        </w:r>
      </w:del>
    </w:p>
    <w:p w14:paraId="43EC7F82" w14:textId="26D23791" w:rsidR="00D818FD" w:rsidDel="00EF0DD6" w:rsidRDefault="00D818FD" w:rsidP="00D818FD">
      <w:pPr>
        <w:pStyle w:val="whitespace-pre-wrap"/>
        <w:rPr>
          <w:del w:id="192" w:author="Fiona Shailin Menezes" w:date="2024-07-27T19:32:00Z" w16du:dateUtc="2024-07-27T18:32:00Z"/>
        </w:rPr>
      </w:pPr>
      <w:del w:id="193" w:author="Fiona Shailin Menezes" w:date="2024-07-27T19:32:00Z" w16du:dateUtc="2024-07-27T18:32:00Z">
        <w:r w:rsidDel="00EF0DD6">
          <w:delText>Findings: The machine learning models reveal significant relationships between water quality, pollution parameters, and various geospatial, environmental, and anthropogenic factors in Bristol. The results highlight the current state of water quality and pollution levels in the city, identifying areas of concern that require prioritized interventions. The models' predictive capabilities enable scenario analysis and support proactive water management and pollution control strategies.</w:delText>
        </w:r>
      </w:del>
    </w:p>
    <w:p w14:paraId="62E475F7" w14:textId="7C4585B0" w:rsidR="00D818FD" w:rsidDel="00EF0DD6" w:rsidRDefault="00D818FD" w:rsidP="00D818FD">
      <w:pPr>
        <w:pStyle w:val="whitespace-pre-wrap"/>
        <w:rPr>
          <w:del w:id="194" w:author="Fiona Shailin Menezes" w:date="2024-07-27T19:32:00Z" w16du:dateUtc="2024-07-27T18:32:00Z"/>
        </w:rPr>
      </w:pPr>
      <w:del w:id="195" w:author="Fiona Shailin Menezes" w:date="2024-07-27T19:32:00Z" w16du:dateUtc="2024-07-27T18:32:00Z">
        <w:r w:rsidDel="00EF0DD6">
          <w:delText>Originality/value: This study demonstrates the novel application of machine learning techniques in assessing water quality and pollution at a city scale, focusing specifically on Bristol. The research contributes to the growing body of knowledge at the intersection of environmental science and machine learning, providing a framework for data-driven decision-making in water resource management and pollution. The findings offer valuable insights for policymakers, water managers, and researchers working towards sustainable water management and environmental impact assessment in Bristol.</w:delText>
        </w:r>
      </w:del>
    </w:p>
    <w:p w14:paraId="718E7977" w14:textId="731FA007" w:rsidR="00D818FD" w:rsidDel="00EF0DD6" w:rsidRDefault="00D818FD" w:rsidP="00D818FD">
      <w:pPr>
        <w:pStyle w:val="whitespace-pre-wrap"/>
        <w:rPr>
          <w:del w:id="196" w:author="Fiona Shailin Menezes" w:date="2024-07-27T19:32:00Z" w16du:dateUtc="2024-07-27T18:32:00Z"/>
        </w:rPr>
      </w:pPr>
      <w:del w:id="197" w:author="Fiona Shailin Menezes" w:date="2024-07-27T19:32:00Z" w16du:dateUtc="2024-07-27T18:32:00Z">
        <w:r w:rsidDel="00EF0DD6">
          <w:delText>Research limitations/implications: The study relies on available water quality and pollution datasets for Bristol, which may have limitations in terms of spatial and temporal coverage. Future research could expand the scope by incorporating additional data sources and exploring more advanced machine learning models to capture complex non-linear relationships .</w:delText>
        </w:r>
      </w:del>
    </w:p>
    <w:p w14:paraId="01D6CA49" w14:textId="20570047" w:rsidR="00D818FD" w:rsidDel="00EF0DD6" w:rsidRDefault="00D818FD" w:rsidP="00D818FD">
      <w:pPr>
        <w:pStyle w:val="whitespace-pre-wrap"/>
        <w:rPr>
          <w:del w:id="198" w:author="Fiona Shailin Menezes" w:date="2024-07-27T19:32:00Z" w16du:dateUtc="2024-07-27T18:32:00Z"/>
        </w:rPr>
      </w:pPr>
      <w:del w:id="199" w:author="Fiona Shailin Menezes" w:date="2024-07-27T19:32:00Z" w16du:dateUtc="2024-07-27T18:32:00Z">
        <w:r w:rsidDel="00EF0DD6">
          <w:delText>Practical implications: The research outcomes can inform targeted interventions and investment decisions for water infrastructure upgrades, pollution control measures, and sustainable water management practices in Bristol (Ofwat, 2021).</w:delText>
        </w:r>
      </w:del>
    </w:p>
    <w:p w14:paraId="281B1655" w14:textId="092F5F37" w:rsidR="00D818FD" w:rsidDel="00EF0DD6" w:rsidRDefault="00D818FD" w:rsidP="00D818FD">
      <w:pPr>
        <w:pStyle w:val="whitespace-pre-wrap"/>
        <w:rPr>
          <w:del w:id="200" w:author="Fiona Shailin Menezes" w:date="2024-07-27T19:32:00Z" w16du:dateUtc="2024-07-27T18:32:00Z"/>
        </w:rPr>
      </w:pPr>
      <w:del w:id="201" w:author="Fiona Shailin Menezes" w:date="2024-07-27T19:32:00Z" w16du:dateUtc="2024-07-27T18:32:00Z">
        <w:r w:rsidDel="00EF0DD6">
          <w:delText>Social/Managerial implications: Improving water quality and reducing pollution through data-driven decision-making has significant implications for public health, economic development, and social equity in Bristol .The study highlights the potential of machine learning in supporting evidence-based policy formulation and stakeholder collaboration for effective water resource management and pollution control.</w:delText>
        </w:r>
      </w:del>
    </w:p>
    <w:p w14:paraId="32347D1E" w14:textId="1F24CF0C" w:rsidR="00D818FD" w:rsidDel="00EF0DD6" w:rsidRDefault="00D818FD" w:rsidP="00D818FD">
      <w:pPr>
        <w:pStyle w:val="whitespace-pre-wrap"/>
        <w:rPr>
          <w:del w:id="202" w:author="Fiona Shailin Menezes" w:date="2024-07-27T19:32:00Z" w16du:dateUtc="2024-07-27T18:32:00Z"/>
        </w:rPr>
      </w:pPr>
      <w:del w:id="203" w:author="Fiona Shailin Menezes" w:date="2024-07-27T19:32:00Z" w16du:dateUtc="2024-07-27T18:32:00Z">
        <w:r w:rsidDel="00EF0DD6">
          <w:delText>Keywords: Water quality assessment, Water pollution, Machine Learning, Sustainability, Environmental impact assessment, Bristol, Water management, Data Ethics</w:delText>
        </w:r>
      </w:del>
    </w:p>
    <w:p w14:paraId="22B0C842" w14:textId="5D1B4D47" w:rsidR="00D818FD" w:rsidDel="00EF0DD6" w:rsidRDefault="00D818FD" w:rsidP="00D818FD">
      <w:pPr>
        <w:pStyle w:val="whitespace-pre-wrap"/>
        <w:rPr>
          <w:del w:id="204" w:author="Fiona Shailin Menezes" w:date="2024-07-27T19:32:00Z" w16du:dateUtc="2024-07-27T18:32:00Z"/>
        </w:rPr>
      </w:pPr>
      <w:del w:id="205" w:author="Fiona Shailin Menezes" w:date="2024-07-27T19:32:00Z" w16du:dateUtc="2024-07-27T18:32:00Z">
        <w:r w:rsidRPr="00B80A3E" w:rsidDel="00EF0DD6">
          <w:rPr>
            <w:b/>
            <w:bCs/>
          </w:rPr>
          <w:delText>References:</w:delText>
        </w:r>
        <w:r w:rsidDel="00EF0DD6">
          <w:delText xml:space="preserve"> </w:delText>
        </w:r>
      </w:del>
    </w:p>
    <w:p w14:paraId="72FF5614" w14:textId="527622D8" w:rsidR="00D818FD" w:rsidDel="00EF0DD6" w:rsidRDefault="00D818FD" w:rsidP="00D818FD">
      <w:pPr>
        <w:pStyle w:val="whitespace-pre-wrap"/>
        <w:rPr>
          <w:del w:id="206" w:author="Fiona Shailin Menezes" w:date="2024-07-27T19:32:00Z" w16du:dateUtc="2024-07-27T18:32:00Z"/>
        </w:rPr>
      </w:pPr>
      <w:del w:id="207" w:author="Fiona Shailin Menezes" w:date="2024-07-27T19:32:00Z" w16du:dateUtc="2024-07-27T18:32:00Z">
        <w:r w:rsidDel="00EF0DD6">
          <w:delText xml:space="preserve">Bristol Open Data. (2023). Bristol Water Quality and Pollution Data. Retrieved from </w:delText>
        </w:r>
        <w:r w:rsidDel="00EF0DD6">
          <w:fldChar w:fldCharType="begin"/>
        </w:r>
        <w:r w:rsidDel="00EF0DD6">
          <w:delInstrText>HYPERLINK "https://opendata.bristol.gov.uk/"</w:delInstrText>
        </w:r>
        <w:r w:rsidDel="00EF0DD6">
          <w:fldChar w:fldCharType="separate"/>
        </w:r>
        <w:r w:rsidRPr="00474C74" w:rsidDel="00EF0DD6">
          <w:rPr>
            <w:rStyle w:val="Hyperlink"/>
          </w:rPr>
          <w:delText>https://opendata.bristol.gov.uk/</w:delText>
        </w:r>
        <w:r w:rsidDel="00EF0DD6">
          <w:rPr>
            <w:rStyle w:val="Hyperlink"/>
          </w:rPr>
          <w:fldChar w:fldCharType="end"/>
        </w:r>
      </w:del>
    </w:p>
    <w:p w14:paraId="48962FC1" w14:textId="0CA0B646" w:rsidR="00D818FD" w:rsidDel="00EF0DD6" w:rsidRDefault="00D818FD" w:rsidP="00D818FD">
      <w:pPr>
        <w:pStyle w:val="whitespace-pre-wrap"/>
        <w:rPr>
          <w:del w:id="208" w:author="Fiona Shailin Menezes" w:date="2024-07-27T19:32:00Z" w16du:dateUtc="2024-07-27T18:32:00Z"/>
        </w:rPr>
      </w:pPr>
      <w:del w:id="209" w:author="Fiona Shailin Menezes" w:date="2024-07-27T19:32:00Z" w16du:dateUtc="2024-07-27T18:32:00Z">
        <w:r w:rsidDel="00EF0DD6">
          <w:delText xml:space="preserve">Bristol Water. (2023). Water Share Annual Report(2023). Retrieved from </w:delText>
        </w:r>
        <w:r w:rsidDel="00EF0DD6">
          <w:fldChar w:fldCharType="begin"/>
        </w:r>
        <w:r w:rsidDel="00EF0DD6">
          <w:delInstrText>HYPERLINK "https://www.bristolwater.co.uk/hubfs/WaterShare%2B%20Annual%20Report%202023.pdf"</w:delInstrText>
        </w:r>
        <w:r w:rsidDel="00EF0DD6">
          <w:fldChar w:fldCharType="separate"/>
        </w:r>
        <w:r w:rsidRPr="00474C74" w:rsidDel="00EF0DD6">
          <w:rPr>
            <w:rStyle w:val="Hyperlink"/>
          </w:rPr>
          <w:delText>https://www.bristolwater.co.uk/hubfs/WaterShare%2B%20Annual%20Report%202023.pdf</w:delText>
        </w:r>
        <w:r w:rsidDel="00EF0DD6">
          <w:rPr>
            <w:rStyle w:val="Hyperlink"/>
          </w:rPr>
          <w:fldChar w:fldCharType="end"/>
        </w:r>
      </w:del>
    </w:p>
    <w:p w14:paraId="44B2EDEF" w14:textId="0488FC05" w:rsidR="00D818FD" w:rsidDel="00EF0DD6" w:rsidRDefault="00D818FD" w:rsidP="00D818FD">
      <w:pPr>
        <w:pStyle w:val="whitespace-pre-wrap"/>
        <w:rPr>
          <w:del w:id="210" w:author="Fiona Shailin Menezes" w:date="2024-07-27T19:32:00Z" w16du:dateUtc="2024-07-27T18:32:00Z"/>
        </w:rPr>
      </w:pPr>
      <w:del w:id="211" w:author="Fiona Shailin Menezes" w:date="2024-07-27T19:32:00Z" w16du:dateUtc="2024-07-27T18:32:00Z">
        <w:r w:rsidDel="00EF0DD6">
          <w:delText xml:space="preserve">Environment Agency. (2021). The State of the Environment: Water Quality and Pollution. Retrieved from </w:delText>
        </w:r>
        <w:r w:rsidDel="00EF0DD6">
          <w:fldChar w:fldCharType="begin"/>
        </w:r>
        <w:r w:rsidDel="00EF0DD6">
          <w:delInstrText>HYPERLINK "https://environment.data.gov.uk/water-quality/view/landing"</w:delInstrText>
        </w:r>
        <w:r w:rsidDel="00EF0DD6">
          <w:fldChar w:fldCharType="separate"/>
        </w:r>
        <w:r w:rsidRPr="00474C74" w:rsidDel="00EF0DD6">
          <w:rPr>
            <w:rStyle w:val="Hyperlink"/>
          </w:rPr>
          <w:delText>https://environment.data.gov.uk/water-quality/view/landing</w:delText>
        </w:r>
        <w:r w:rsidDel="00EF0DD6">
          <w:rPr>
            <w:rStyle w:val="Hyperlink"/>
          </w:rPr>
          <w:fldChar w:fldCharType="end"/>
        </w:r>
      </w:del>
    </w:p>
    <w:p w14:paraId="1F5EB61B" w14:textId="0CF56EB8" w:rsidR="00D818FD" w:rsidDel="00EF0DD6" w:rsidRDefault="00D818FD" w:rsidP="00D818FD">
      <w:pPr>
        <w:pStyle w:val="whitespace-pre-wrap"/>
        <w:rPr>
          <w:del w:id="212" w:author="Fiona Shailin Menezes" w:date="2024-07-27T19:32:00Z" w16du:dateUtc="2024-07-27T18:32:00Z"/>
        </w:rPr>
      </w:pPr>
      <w:del w:id="213" w:author="Fiona Shailin Menezes" w:date="2024-07-27T19:32:00Z" w16du:dateUtc="2024-07-27T18:32:00Z">
        <w:r w:rsidDel="00EF0DD6">
          <w:delText xml:space="preserve">Floridi, L., &amp; Taddeo, M. (2016). What is data ethics? Philosophical Transactions of the Royal Society A: Mathematical, Physical and Engineering Sciences, 374(2083), 20160360. </w:delText>
        </w:r>
        <w:r w:rsidDel="00EF0DD6">
          <w:fldChar w:fldCharType="begin"/>
        </w:r>
        <w:r w:rsidDel="00EF0DD6">
          <w:delInstrText>HYPERLINK "https://doi.org/10.1098/rsta.2016.0360"</w:delInstrText>
        </w:r>
        <w:r w:rsidDel="00EF0DD6">
          <w:fldChar w:fldCharType="separate"/>
        </w:r>
        <w:r w:rsidRPr="00474C74" w:rsidDel="00EF0DD6">
          <w:rPr>
            <w:rStyle w:val="Hyperlink"/>
          </w:rPr>
          <w:delText>https://doi.org/10.1098/rsta.2016.0360</w:delText>
        </w:r>
        <w:r w:rsidDel="00EF0DD6">
          <w:rPr>
            <w:rStyle w:val="Hyperlink"/>
          </w:rPr>
          <w:fldChar w:fldCharType="end"/>
        </w:r>
      </w:del>
    </w:p>
    <w:p w14:paraId="0F7CD9D7" w14:textId="7FD0AC91" w:rsidR="00D818FD" w:rsidDel="00EF0DD6" w:rsidRDefault="00D818FD" w:rsidP="00D818FD">
      <w:pPr>
        <w:pStyle w:val="whitespace-pre-wrap"/>
        <w:rPr>
          <w:del w:id="214" w:author="Fiona Shailin Menezes" w:date="2024-07-27T19:32:00Z" w16du:dateUtc="2024-07-27T18:32:00Z"/>
        </w:rPr>
      </w:pPr>
      <w:del w:id="215" w:author="Fiona Shailin Menezes" w:date="2024-07-27T19:32:00Z" w16du:dateUtc="2024-07-27T18:32:00Z">
        <w:r w:rsidDel="00EF0DD6">
          <w:delText xml:space="preserve">ICO. (2021). Guide to the UK General Data Protection Regulation (UK GDPR). Information Commissioner's Office. Retrieved from </w:delText>
        </w:r>
        <w:r w:rsidDel="00EF0DD6">
          <w:fldChar w:fldCharType="begin"/>
        </w:r>
        <w:r w:rsidDel="00EF0DD6">
          <w:delInstrText>HYPERLINK "https://ico.org.uk/for-organisations/guide-to-data-protection/guide-to-the-general-data-protection-regulation-gdpr/"</w:delInstrText>
        </w:r>
        <w:r w:rsidDel="00EF0DD6">
          <w:fldChar w:fldCharType="separate"/>
        </w:r>
        <w:r w:rsidDel="00EF0DD6">
          <w:rPr>
            <w:rStyle w:val="Hyperlink"/>
          </w:rPr>
          <w:delText>https://ico.org.uk/for-organisations/guide-to-data-protection/guide-to-the-general-data-protection-regulation-gdpr/</w:delText>
        </w:r>
        <w:r w:rsidDel="00EF0DD6">
          <w:rPr>
            <w:rStyle w:val="Hyperlink"/>
          </w:rPr>
          <w:fldChar w:fldCharType="end"/>
        </w:r>
      </w:del>
    </w:p>
    <w:p w14:paraId="43BDD124" w14:textId="209F2D04" w:rsidR="00D818FD" w:rsidDel="00EF0DD6" w:rsidRDefault="00D818FD" w:rsidP="00D818FD">
      <w:pPr>
        <w:pStyle w:val="whitespace-pre-wrap"/>
        <w:rPr>
          <w:del w:id="216" w:author="Fiona Shailin Menezes" w:date="2024-07-27T19:32:00Z" w16du:dateUtc="2024-07-27T18:32:00Z"/>
        </w:rPr>
      </w:pPr>
      <w:del w:id="217" w:author="Fiona Shailin Menezes" w:date="2024-07-27T19:32:00Z" w16du:dateUtc="2024-07-27T18:32:00Z">
        <w:r w:rsidDel="00EF0DD6">
          <w:delText xml:space="preserve">Ofwat. (2021). PR24 and beyond: Creating tomorrow, together. Retrieved from </w:delText>
        </w:r>
        <w:r w:rsidDel="00EF0DD6">
          <w:fldChar w:fldCharType="begin"/>
        </w:r>
        <w:r w:rsidDel="00EF0DD6">
          <w:delInstrText>HYPERLINK "https://www.ofwat.gov.uk/publication/pr24-and-beyond-creating-tomorrow-together/"</w:delInstrText>
        </w:r>
        <w:r w:rsidDel="00EF0DD6">
          <w:fldChar w:fldCharType="separate"/>
        </w:r>
        <w:r w:rsidDel="00EF0DD6">
          <w:rPr>
            <w:rStyle w:val="Hyperlink"/>
          </w:rPr>
          <w:delText>https://www.ofwat.gov.uk/publication/pr24-and-beyond-creating-tomorrow-together/</w:delText>
        </w:r>
        <w:r w:rsidDel="00EF0DD6">
          <w:rPr>
            <w:rStyle w:val="Hyperlink"/>
          </w:rPr>
          <w:fldChar w:fldCharType="end"/>
        </w:r>
      </w:del>
    </w:p>
    <w:p w14:paraId="00000048" w14:textId="158EC8A0" w:rsidR="00780D01" w:rsidDel="00EF0DD6" w:rsidRDefault="00780D01">
      <w:pPr>
        <w:spacing w:before="240" w:after="240"/>
        <w:rPr>
          <w:del w:id="218" w:author="Fiona Shailin Menezes" w:date="2024-07-27T19:32:00Z" w16du:dateUtc="2024-07-27T18:32:00Z"/>
        </w:rPr>
      </w:pPr>
    </w:p>
    <w:p w14:paraId="406D8E00" w14:textId="20320BED" w:rsidR="004B36B5" w:rsidRPr="004B36B5" w:rsidDel="00EF0DD6" w:rsidRDefault="004B36B5" w:rsidP="004B36B5">
      <w:pPr>
        <w:widowControl w:val="0"/>
        <w:autoSpaceDE w:val="0"/>
        <w:autoSpaceDN w:val="0"/>
        <w:spacing w:line="240" w:lineRule="auto"/>
        <w:rPr>
          <w:ins w:id="219" w:author="So, Stuart" w:date="2024-06-25T16:01:00Z" w16du:dateUtc="2024-06-25T15:01:00Z"/>
          <w:del w:id="220" w:author="Fiona Shailin Menezes" w:date="2024-07-27T19:32:00Z" w16du:dateUtc="2024-07-27T18:32:00Z"/>
          <w:lang w:val="en-US" w:eastAsia="en-US" w:bidi="th-TH"/>
        </w:rPr>
      </w:pPr>
      <w:ins w:id="221" w:author="So, Stuart" w:date="2024-06-25T16:01:00Z" w16du:dateUtc="2024-06-25T15:01:00Z">
        <w:del w:id="222" w:author="Fiona Shailin Menezes" w:date="2024-07-27T19:32:00Z" w16du:dateUtc="2024-07-27T18:32:00Z">
          <w:r w:rsidRPr="004B36B5" w:rsidDel="00EF0DD6">
            <w:rPr>
              <w:b/>
              <w:bCs/>
              <w:lang w:val="en-US" w:eastAsia="en-US" w:bidi="th-TH"/>
            </w:rPr>
            <w:delText>Comments from Supervisor (20240625):</w:delText>
          </w:r>
          <w:r w:rsidRPr="004B36B5" w:rsidDel="00EF0DD6">
            <w:rPr>
              <w:lang w:val="en-US" w:eastAsia="en-US" w:bidi="th-TH"/>
            </w:rPr>
            <w:delText xml:space="preserve"> More specific comments are provided below in the following several major areas. Track changes function is on, and please respond to my comments directly below that is relevant to the revision.</w:delText>
          </w:r>
        </w:del>
      </w:ins>
    </w:p>
    <w:p w14:paraId="45ED7B27" w14:textId="3B003BE5" w:rsidR="004B36B5" w:rsidRPr="004B36B5" w:rsidDel="00EF0DD6" w:rsidRDefault="004B36B5" w:rsidP="004B36B5">
      <w:pPr>
        <w:widowControl w:val="0"/>
        <w:autoSpaceDE w:val="0"/>
        <w:autoSpaceDN w:val="0"/>
        <w:spacing w:line="240" w:lineRule="auto"/>
        <w:rPr>
          <w:ins w:id="223" w:author="So, Stuart" w:date="2024-06-25T16:01:00Z" w16du:dateUtc="2024-06-25T15:01:00Z"/>
          <w:del w:id="224" w:author="Fiona Shailin Menezes" w:date="2024-07-27T19:32:00Z" w16du:dateUtc="2024-07-27T18:32:00Z"/>
          <w:lang w:val="en-US" w:eastAsia="en-US" w:bidi="th-TH"/>
        </w:rPr>
      </w:pPr>
    </w:p>
    <w:p w14:paraId="00000049" w14:textId="7D7E4B87" w:rsidR="00780D01" w:rsidDel="00EF0DD6" w:rsidRDefault="004B36B5" w:rsidP="004B36B5">
      <w:pPr>
        <w:pStyle w:val="ListParagraph"/>
        <w:numPr>
          <w:ilvl w:val="0"/>
          <w:numId w:val="13"/>
        </w:numPr>
        <w:spacing w:before="240" w:after="240"/>
        <w:rPr>
          <w:ins w:id="225" w:author="So, Stuart" w:date="2024-06-25T16:08:00Z" w16du:dateUtc="2024-06-25T15:08:00Z"/>
          <w:del w:id="226" w:author="Fiona Shailin Menezes" w:date="2024-07-27T19:32:00Z" w16du:dateUtc="2024-07-27T18:32:00Z"/>
        </w:rPr>
      </w:pPr>
      <w:commentRangeStart w:id="227"/>
      <w:ins w:id="228" w:author="So, Stuart" w:date="2024-06-25T16:03:00Z" w16du:dateUtc="2024-06-25T15:03:00Z">
        <w:del w:id="229" w:author="Fiona Shailin Menezes" w:date="2024-07-27T19:32:00Z" w16du:dateUtc="2024-07-27T18:32:00Z">
          <w:r w:rsidRPr="004B36B5" w:rsidDel="00EF0DD6">
            <w:delText>Methodology Detail</w:delText>
          </w:r>
        </w:del>
      </w:ins>
    </w:p>
    <w:p w14:paraId="47B9D921" w14:textId="23EBDD66" w:rsidR="004B36B5" w:rsidDel="00EF0DD6" w:rsidRDefault="00B5760D" w:rsidP="004B36B5">
      <w:pPr>
        <w:pStyle w:val="ListParagraph"/>
        <w:numPr>
          <w:ilvl w:val="0"/>
          <w:numId w:val="14"/>
        </w:numPr>
        <w:spacing w:before="240" w:after="240"/>
        <w:rPr>
          <w:ins w:id="230" w:author="So, Stuart" w:date="2024-06-25T16:10:00Z" w16du:dateUtc="2024-06-25T15:10:00Z"/>
          <w:del w:id="231" w:author="Fiona Shailin Menezes" w:date="2024-07-27T19:32:00Z" w16du:dateUtc="2024-07-27T18:32:00Z"/>
        </w:rPr>
      </w:pPr>
      <w:ins w:id="232" w:author="So, Stuart" w:date="2024-06-25T16:10:00Z" w16du:dateUtc="2024-06-25T15:10:00Z">
        <w:del w:id="233" w:author="Fiona Shailin Menezes" w:date="2024-07-27T19:32:00Z" w16du:dateUtc="2024-07-27T18:32:00Z">
          <w:r w:rsidRPr="00B5760D" w:rsidDel="00EF0DD6">
            <w:delText>The methodology section lacks specific details about the machine learning models to be used, including configurations, parameters, and validation methods.</w:delText>
          </w:r>
        </w:del>
      </w:ins>
    </w:p>
    <w:p w14:paraId="672018FB" w14:textId="12F42A34" w:rsidR="00B5760D" w:rsidRPr="00B127A1" w:rsidDel="00EF0DD6" w:rsidRDefault="00B5760D" w:rsidP="00B5760D">
      <w:pPr>
        <w:pStyle w:val="ListParagraph"/>
        <w:numPr>
          <w:ilvl w:val="0"/>
          <w:numId w:val="14"/>
        </w:numPr>
        <w:spacing w:before="240" w:after="240"/>
        <w:rPr>
          <w:ins w:id="234" w:author="So, Stuart" w:date="2024-06-25T16:11:00Z" w16du:dateUtc="2024-06-25T15:11:00Z"/>
          <w:del w:id="235" w:author="Fiona Shailin Menezes" w:date="2024-07-27T19:32:00Z" w16du:dateUtc="2024-07-27T18:32:00Z"/>
          <w:lang w:val="en-GB"/>
        </w:rPr>
      </w:pPr>
      <w:ins w:id="236" w:author="So, Stuart" w:date="2024-06-25T16:11:00Z" w16du:dateUtc="2024-06-25T15:11:00Z">
        <w:del w:id="237" w:author="Fiona Shailin Menezes" w:date="2024-07-27T19:32:00Z" w16du:dateUtc="2024-07-27T18:32:00Z">
          <w:r w:rsidDel="00EF0DD6">
            <w:delText xml:space="preserve">Please </w:delText>
          </w:r>
          <w:r w:rsidDel="00EF0DD6">
            <w:rPr>
              <w:lang w:val="en-GB"/>
            </w:rPr>
            <w:delText>p</w:delText>
          </w:r>
          <w:r w:rsidRPr="00B127A1" w:rsidDel="00EF0DD6">
            <w:rPr>
              <w:lang w:val="en-GB"/>
            </w:rPr>
            <w:delText>rovide a detailed description of the machine learning models (e.g., Random Forest, Neural Networks), including hyperparameter settings, feature selection processes, and cross-validation techniques. Specify the performance metrics that will be used to evaluate the models, such as RMSE, MAE, or R².</w:delText>
          </w:r>
        </w:del>
      </w:ins>
      <w:commentRangeEnd w:id="227"/>
      <w:del w:id="238" w:author="Fiona Shailin Menezes" w:date="2024-07-27T19:32:00Z" w16du:dateUtc="2024-07-27T18:32:00Z">
        <w:r w:rsidR="008D3611" w:rsidDel="00EF0DD6">
          <w:rPr>
            <w:rStyle w:val="CommentReference"/>
          </w:rPr>
          <w:commentReference w:id="227"/>
        </w:r>
      </w:del>
    </w:p>
    <w:p w14:paraId="4A8070F2" w14:textId="22B0A4B7" w:rsidR="004B36B5" w:rsidDel="00EF0DD6" w:rsidRDefault="004B36B5" w:rsidP="004B36B5">
      <w:pPr>
        <w:pStyle w:val="ListParagraph"/>
        <w:numPr>
          <w:ilvl w:val="0"/>
          <w:numId w:val="13"/>
        </w:numPr>
        <w:spacing w:before="240" w:after="240"/>
        <w:rPr>
          <w:ins w:id="239" w:author="So, Stuart" w:date="2024-06-25T16:08:00Z" w16du:dateUtc="2024-06-25T15:08:00Z"/>
          <w:del w:id="240" w:author="Fiona Shailin Menezes" w:date="2024-07-27T19:32:00Z" w16du:dateUtc="2024-07-27T18:32:00Z"/>
        </w:rPr>
      </w:pPr>
      <w:ins w:id="241" w:author="So, Stuart" w:date="2024-06-25T16:03:00Z" w16du:dateUtc="2024-06-25T15:03:00Z">
        <w:del w:id="242" w:author="Fiona Shailin Menezes" w:date="2024-07-27T19:32:00Z" w16du:dateUtc="2024-07-27T18:32:00Z">
          <w:r w:rsidRPr="004B36B5" w:rsidDel="00EF0DD6">
            <w:delText xml:space="preserve">Data Quality </w:delText>
          </w:r>
        </w:del>
      </w:ins>
      <w:ins w:id="243" w:author="So, Stuart" w:date="2024-06-25T16:04:00Z" w16du:dateUtc="2024-06-25T15:04:00Z">
        <w:del w:id="244" w:author="Fiona Shailin Menezes" w:date="2024-07-27T19:32:00Z" w16du:dateUtc="2024-07-27T18:32:00Z">
          <w:r w:rsidDel="00EF0DD6">
            <w:delText xml:space="preserve">Assurance </w:delText>
          </w:r>
        </w:del>
      </w:ins>
      <w:ins w:id="245" w:author="So, Stuart" w:date="2024-06-25T16:03:00Z" w16du:dateUtc="2024-06-25T15:03:00Z">
        <w:del w:id="246" w:author="Fiona Shailin Menezes" w:date="2024-07-27T19:32:00Z" w16du:dateUtc="2024-07-27T18:32:00Z">
          <w:r w:rsidRPr="004B36B5" w:rsidDel="00EF0DD6">
            <w:delText>and Pre</w:delText>
          </w:r>
        </w:del>
      </w:ins>
      <w:ins w:id="247" w:author="So, Stuart" w:date="2024-06-25T16:04:00Z" w16du:dateUtc="2024-06-25T15:04:00Z">
        <w:del w:id="248" w:author="Fiona Shailin Menezes" w:date="2024-07-27T19:32:00Z" w16du:dateUtc="2024-07-27T18:32:00Z">
          <w:r w:rsidDel="00EF0DD6">
            <w:delText>processing</w:delText>
          </w:r>
        </w:del>
      </w:ins>
    </w:p>
    <w:p w14:paraId="0553E4E5" w14:textId="640D716C" w:rsidR="00B5760D" w:rsidDel="00EF0DD6" w:rsidRDefault="004F78E6" w:rsidP="004B36B5">
      <w:pPr>
        <w:pStyle w:val="ListParagraph"/>
        <w:numPr>
          <w:ilvl w:val="0"/>
          <w:numId w:val="14"/>
        </w:numPr>
        <w:spacing w:before="240" w:after="240"/>
        <w:rPr>
          <w:ins w:id="249" w:author="So, Stuart" w:date="2024-06-25T16:26:00Z" w16du:dateUtc="2024-06-25T15:26:00Z"/>
          <w:del w:id="250" w:author="Fiona Shailin Menezes" w:date="2024-07-27T19:32:00Z" w16du:dateUtc="2024-07-27T18:32:00Z"/>
        </w:rPr>
      </w:pPr>
      <w:commentRangeStart w:id="251"/>
      <w:ins w:id="252" w:author="So, Stuart" w:date="2024-06-25T16:24:00Z" w16du:dateUtc="2024-06-25T15:24:00Z">
        <w:del w:id="253" w:author="Fiona Shailin Menezes" w:date="2024-07-27T19:32:00Z" w16du:dateUtc="2024-07-27T18:32:00Z">
          <w:r w:rsidDel="00EF0DD6">
            <w:delText>Please clarify if the se</w:delText>
          </w:r>
        </w:del>
      </w:ins>
      <w:ins w:id="254" w:author="So, Stuart" w:date="2024-06-25T16:25:00Z" w16du:dateUtc="2024-06-25T15:25:00Z">
        <w:del w:id="255" w:author="Fiona Shailin Menezes" w:date="2024-07-27T19:32:00Z" w16du:dateUtc="2024-07-27T18:32:00Z">
          <w:r w:rsidDel="00EF0DD6">
            <w:delText xml:space="preserve">cond page of the data file will be used in your study, as some of the variables </w:delText>
          </w:r>
        </w:del>
      </w:ins>
      <w:ins w:id="256" w:author="So, Stuart" w:date="2024-06-25T16:26:00Z" w16du:dateUtc="2024-06-25T15:26:00Z">
        <w:del w:id="257" w:author="Fiona Shailin Menezes" w:date="2024-07-27T19:32:00Z" w16du:dateUtc="2024-07-27T18:32:00Z">
          <w:r w:rsidDel="00EF0DD6">
            <w:delText>remain</w:delText>
          </w:r>
        </w:del>
      </w:ins>
      <w:ins w:id="258" w:author="So, Stuart" w:date="2024-06-25T16:25:00Z" w16du:dateUtc="2024-06-25T15:25:00Z">
        <w:del w:id="259" w:author="Fiona Shailin Menezes" w:date="2024-07-27T19:32:00Z" w16du:dateUtc="2024-07-27T18:32:00Z">
          <w:r w:rsidDel="00EF0DD6">
            <w:delText xml:space="preserve"> </w:delText>
          </w:r>
        </w:del>
      </w:ins>
      <w:ins w:id="260" w:author="So, Stuart" w:date="2024-06-25T16:28:00Z" w16du:dateUtc="2024-06-25T15:28:00Z">
        <w:del w:id="261" w:author="Fiona Shailin Menezes" w:date="2024-07-27T19:32:00Z" w16du:dateUtc="2024-07-27T18:32:00Z">
          <w:r w:rsidDel="00EF0DD6">
            <w:delText>undefined.</w:delText>
          </w:r>
        </w:del>
      </w:ins>
    </w:p>
    <w:p w14:paraId="63F885CD" w14:textId="04944BCF" w:rsidR="004F78E6" w:rsidDel="00EF0DD6" w:rsidRDefault="004F78E6">
      <w:pPr>
        <w:pStyle w:val="ListParagraph"/>
        <w:numPr>
          <w:ilvl w:val="0"/>
          <w:numId w:val="14"/>
        </w:numPr>
        <w:spacing w:before="240" w:after="240"/>
        <w:rPr>
          <w:ins w:id="262" w:author="So, Stuart" w:date="2024-06-25T16:06:00Z" w16du:dateUtc="2024-06-25T15:06:00Z"/>
          <w:del w:id="263" w:author="Fiona Shailin Menezes" w:date="2024-07-27T19:32:00Z" w16du:dateUtc="2024-07-27T18:32:00Z"/>
        </w:rPr>
        <w:pPrChange w:id="264" w:author="So, Stuart" w:date="2024-06-25T16:08:00Z" w16du:dateUtc="2024-06-25T15:08:00Z">
          <w:pPr>
            <w:pStyle w:val="ListParagraph"/>
            <w:numPr>
              <w:numId w:val="13"/>
            </w:numPr>
            <w:spacing w:before="240" w:after="240"/>
            <w:ind w:left="360" w:hanging="360"/>
          </w:pPr>
        </w:pPrChange>
      </w:pPr>
      <w:ins w:id="265" w:author="So, Stuart" w:date="2024-06-25T16:28:00Z" w16du:dateUtc="2024-06-25T15:28:00Z">
        <w:del w:id="266" w:author="Fiona Shailin Menezes" w:date="2024-07-27T19:32:00Z" w16du:dateUtc="2024-07-27T18:32:00Z">
          <w:r w:rsidDel="00EF0DD6">
            <w:delText>The variables such as portability and turbidity are not defined</w:delText>
          </w:r>
        </w:del>
      </w:ins>
      <w:ins w:id="267" w:author="So, Stuart" w:date="2024-06-25T16:29:00Z" w16du:dateUtc="2024-06-25T15:29:00Z">
        <w:del w:id="268" w:author="Fiona Shailin Menezes" w:date="2024-07-27T19:32:00Z" w16du:dateUtc="2024-07-27T18:32:00Z">
          <w:r w:rsidDel="00EF0DD6">
            <w:delText xml:space="preserve"> and aligned to the original dataset you obtained. It seems that they look</w:delText>
          </w:r>
        </w:del>
      </w:ins>
      <w:ins w:id="269" w:author="So, Stuart" w:date="2024-06-25T16:30:00Z" w16du:dateUtc="2024-06-25T15:30:00Z">
        <w:del w:id="270" w:author="Fiona Shailin Menezes" w:date="2024-07-27T19:32:00Z" w16du:dateUtc="2024-07-27T18:32:00Z">
          <w:r w:rsidDel="00EF0DD6">
            <w:delText xml:space="preserve"> more like the variables from the site I provided </w:delText>
          </w:r>
        </w:del>
      </w:ins>
      <w:ins w:id="271" w:author="So, Stuart" w:date="2024-06-25T17:44:00Z" w16du:dateUtc="2024-06-25T16:44:00Z">
        <w:del w:id="272" w:author="Fiona Shailin Menezes" w:date="2024-07-27T19:32:00Z" w16du:dateUtc="2024-07-27T18:32:00Z">
          <w:r w:rsidR="00C907C1" w:rsidDel="00EF0DD6">
            <w:delText>you</w:delText>
          </w:r>
        </w:del>
      </w:ins>
      <w:ins w:id="273" w:author="So, Stuart" w:date="2024-06-25T16:32:00Z" w16du:dateUtc="2024-06-25T15:32:00Z">
        <w:del w:id="274" w:author="Fiona Shailin Menezes" w:date="2024-07-27T19:32:00Z" w16du:dateUtc="2024-07-27T18:32:00Z">
          <w:r w:rsidR="00D95E90" w:rsidDel="00EF0DD6">
            <w:delText>,</w:delText>
          </w:r>
        </w:del>
      </w:ins>
      <w:ins w:id="275" w:author="So, Stuart" w:date="2024-06-25T16:30:00Z" w16du:dateUtc="2024-06-25T15:30:00Z">
        <w:del w:id="276" w:author="Fiona Shailin Menezes" w:date="2024-07-27T19:32:00Z" w16du:dateUtc="2024-07-27T18:32:00Z">
          <w:r w:rsidR="00D95E90" w:rsidDel="00EF0DD6">
            <w:delText xml:space="preserve"> and </w:delText>
          </w:r>
        </w:del>
      </w:ins>
      <w:ins w:id="277" w:author="So, Stuart" w:date="2024-06-25T17:45:00Z" w16du:dateUtc="2024-06-25T16:45:00Z">
        <w:del w:id="278" w:author="Fiona Shailin Menezes" w:date="2024-07-27T19:32:00Z" w16du:dateUtc="2024-07-27T18:32:00Z">
          <w:r w:rsidR="00C907C1" w:rsidDel="00EF0DD6">
            <w:delText>they</w:delText>
          </w:r>
        </w:del>
      </w:ins>
      <w:ins w:id="279" w:author="So, Stuart" w:date="2024-06-25T16:30:00Z" w16du:dateUtc="2024-06-25T15:30:00Z">
        <w:del w:id="280" w:author="Fiona Shailin Menezes" w:date="2024-07-27T19:32:00Z" w16du:dateUtc="2024-07-27T18:32:00Z">
          <w:r w:rsidR="00D95E90" w:rsidDel="00EF0DD6">
            <w:delText xml:space="preserve"> need</w:delText>
          </w:r>
        </w:del>
      </w:ins>
      <w:ins w:id="281" w:author="So, Stuart" w:date="2024-06-25T17:45:00Z" w16du:dateUtc="2024-06-25T16:45:00Z">
        <w:del w:id="282" w:author="Fiona Shailin Menezes" w:date="2024-07-27T19:32:00Z" w16du:dateUtc="2024-07-27T18:32:00Z">
          <w:r w:rsidR="00C907C1" w:rsidDel="00EF0DD6">
            <w:delText xml:space="preserve"> </w:delText>
          </w:r>
        </w:del>
      </w:ins>
      <w:ins w:id="283" w:author="So, Stuart" w:date="2024-06-25T16:30:00Z" w16du:dateUtc="2024-06-25T15:30:00Z">
        <w:del w:id="284" w:author="Fiona Shailin Menezes" w:date="2024-07-27T19:32:00Z" w16du:dateUtc="2024-07-27T18:32:00Z">
          <w:r w:rsidR="00D95E90" w:rsidDel="00EF0DD6">
            <w:delText>to be explained and justified.</w:delText>
          </w:r>
        </w:del>
      </w:ins>
      <w:ins w:id="285" w:author="So, Stuart" w:date="2024-06-25T16:32:00Z" w16du:dateUtc="2024-06-25T15:32:00Z">
        <w:del w:id="286" w:author="Fiona Shailin Menezes" w:date="2024-07-27T19:32:00Z" w16du:dateUtc="2024-07-27T18:32:00Z">
          <w:r w:rsidR="00D95E90" w:rsidDel="00EF0DD6">
            <w:delText xml:space="preserve"> More importantly, how these variables on the sheets are mapped to the </w:delText>
          </w:r>
        </w:del>
      </w:ins>
      <w:ins w:id="287" w:author="So, Stuart" w:date="2024-06-25T16:33:00Z" w16du:dateUtc="2024-06-25T15:33:00Z">
        <w:del w:id="288" w:author="Fiona Shailin Menezes" w:date="2024-07-27T19:32:00Z" w16du:dateUtc="2024-07-27T18:32:00Z">
          <w:r w:rsidR="00D95E90" w:rsidDel="00EF0DD6">
            <w:delText xml:space="preserve">variables described in the </w:delText>
          </w:r>
        </w:del>
      </w:ins>
      <w:ins w:id="289" w:author="So, Stuart" w:date="2024-06-25T16:32:00Z" w16du:dateUtc="2024-06-25T15:32:00Z">
        <w:del w:id="290" w:author="Fiona Shailin Menezes" w:date="2024-07-27T19:32:00Z" w16du:dateUtc="2024-07-27T18:32:00Z">
          <w:r w:rsidR="00D95E90" w:rsidDel="00EF0DD6">
            <w:delText>section</w:delText>
          </w:r>
        </w:del>
      </w:ins>
      <w:ins w:id="291" w:author="So, Stuart" w:date="2024-06-25T16:33:00Z" w16du:dateUtc="2024-06-25T15:33:00Z">
        <w:del w:id="292" w:author="Fiona Shailin Menezes" w:date="2024-07-27T19:32:00Z" w16du:dateUtc="2024-07-27T18:32:00Z">
          <w:r w:rsidR="00D95E90" w:rsidDel="00EF0DD6">
            <w:delText xml:space="preserve"> “</w:delText>
          </w:r>
          <w:r w:rsidR="00D95E90" w:rsidRPr="00D95E90" w:rsidDel="00EF0DD6">
            <w:delText>Conceptual Framework and Variables</w:delText>
          </w:r>
          <w:r w:rsidR="00D95E90" w:rsidDel="00EF0DD6">
            <w:delText xml:space="preserve">” needs to be explained </w:delText>
          </w:r>
        </w:del>
      </w:ins>
      <w:ins w:id="293" w:author="So, Stuart" w:date="2024-06-25T16:34:00Z" w16du:dateUtc="2024-06-25T15:34:00Z">
        <w:del w:id="294" w:author="Fiona Shailin Menezes" w:date="2024-07-27T19:32:00Z" w16du:dateUtc="2024-07-27T18:32:00Z">
          <w:r w:rsidR="00D95E90" w:rsidDel="00EF0DD6">
            <w:delText>t</w:delText>
          </w:r>
        </w:del>
      </w:ins>
      <w:ins w:id="295" w:author="So, Stuart" w:date="2024-06-25T16:33:00Z" w16du:dateUtc="2024-06-25T15:33:00Z">
        <w:del w:id="296" w:author="Fiona Shailin Menezes" w:date="2024-07-27T19:32:00Z" w16du:dateUtc="2024-07-27T18:32:00Z">
          <w:r w:rsidR="00D95E90" w:rsidDel="00EF0DD6">
            <w:delText>oo,</w:delText>
          </w:r>
        </w:del>
      </w:ins>
      <w:commentRangeEnd w:id="251"/>
      <w:del w:id="297" w:author="Fiona Shailin Menezes" w:date="2024-07-27T19:32:00Z" w16du:dateUtc="2024-07-27T18:32:00Z">
        <w:r w:rsidR="008D3611" w:rsidDel="00EF0DD6">
          <w:rPr>
            <w:rStyle w:val="CommentReference"/>
          </w:rPr>
          <w:commentReference w:id="251"/>
        </w:r>
      </w:del>
    </w:p>
    <w:p w14:paraId="04D3E754" w14:textId="7D4F3A3C" w:rsidR="004B36B5" w:rsidDel="00EF0DD6" w:rsidRDefault="004B36B5">
      <w:pPr>
        <w:pStyle w:val="ListParagraph"/>
        <w:numPr>
          <w:ilvl w:val="0"/>
          <w:numId w:val="13"/>
        </w:numPr>
        <w:spacing w:before="240" w:after="240"/>
        <w:rPr>
          <w:ins w:id="298" w:author="So, Stuart" w:date="2024-06-25T16:34:00Z" w16du:dateUtc="2024-06-25T15:34:00Z"/>
          <w:del w:id="299" w:author="Fiona Shailin Menezes" w:date="2024-07-27T19:32:00Z" w16du:dateUtc="2024-07-27T18:32:00Z"/>
        </w:rPr>
        <w:pPrChange w:id="300" w:author="So, Stuart" w:date="2024-06-25T16:34:00Z" w16du:dateUtc="2024-06-25T15:34:00Z">
          <w:pPr/>
        </w:pPrChange>
      </w:pPr>
      <w:ins w:id="301" w:author="So, Stuart" w:date="2024-06-25T16:06:00Z" w16du:dateUtc="2024-06-25T15:06:00Z">
        <w:del w:id="302" w:author="Fiona Shailin Menezes" w:date="2024-07-27T19:32:00Z" w16du:dateUtc="2024-07-27T18:32:00Z">
          <w:r w:rsidRPr="004B36B5" w:rsidDel="00EF0DD6">
            <w:delText>Data Integration</w:delText>
          </w:r>
        </w:del>
      </w:ins>
    </w:p>
    <w:p w14:paraId="34F62455" w14:textId="6C662CD5" w:rsidR="00D95E90" w:rsidRPr="00D95E90" w:rsidDel="00EF0DD6" w:rsidRDefault="00D95E90" w:rsidP="00D95E90">
      <w:pPr>
        <w:pStyle w:val="ListParagraph"/>
        <w:numPr>
          <w:ilvl w:val="0"/>
          <w:numId w:val="14"/>
        </w:numPr>
        <w:rPr>
          <w:ins w:id="303" w:author="So, Stuart" w:date="2024-06-25T16:35:00Z" w16du:dateUtc="2024-06-25T15:35:00Z"/>
          <w:del w:id="304" w:author="Fiona Shailin Menezes" w:date="2024-07-27T19:32:00Z" w16du:dateUtc="2024-07-27T18:32:00Z"/>
        </w:rPr>
      </w:pPr>
      <w:commentRangeStart w:id="305"/>
      <w:ins w:id="306" w:author="So, Stuart" w:date="2024-06-25T16:35:00Z" w16du:dateUtc="2024-06-25T15:35:00Z">
        <w:del w:id="307" w:author="Fiona Shailin Menezes" w:date="2024-07-27T19:32:00Z" w16du:dateUtc="2024-07-27T18:32:00Z">
          <w:r w:rsidRPr="00D95E90" w:rsidDel="00EF0DD6">
            <w:delText>The proposal mentions various data sources</w:delText>
          </w:r>
          <w:r w:rsidDel="00EF0DD6">
            <w:delText>, e.g. Bristol Open Data and Bristal Water</w:delText>
          </w:r>
          <w:r w:rsidRPr="00D95E90" w:rsidDel="00EF0DD6">
            <w:delText xml:space="preserve"> but does not detail how these different datasets will be integrated and used together.</w:delText>
          </w:r>
        </w:del>
      </w:ins>
    </w:p>
    <w:p w14:paraId="60222E31" w14:textId="55A58162" w:rsidR="00D95E90" w:rsidDel="00EF0DD6" w:rsidRDefault="00D95E90" w:rsidP="00D95E90">
      <w:pPr>
        <w:pStyle w:val="ListParagraph"/>
        <w:numPr>
          <w:ilvl w:val="0"/>
          <w:numId w:val="14"/>
        </w:numPr>
        <w:spacing w:before="240" w:after="240"/>
        <w:rPr>
          <w:ins w:id="308" w:author="So, Stuart" w:date="2024-06-25T17:34:00Z" w16du:dateUtc="2024-06-25T16:34:00Z"/>
          <w:del w:id="309" w:author="Fiona Shailin Menezes" w:date="2024-07-27T19:32:00Z" w16du:dateUtc="2024-07-27T18:32:00Z"/>
        </w:rPr>
      </w:pPr>
      <w:ins w:id="310" w:author="So, Stuart" w:date="2024-06-25T16:35:00Z" w16du:dateUtc="2024-06-25T15:35:00Z">
        <w:del w:id="311" w:author="Fiona Shailin Menezes" w:date="2024-07-27T19:32:00Z" w16du:dateUtc="2024-07-27T18:32:00Z">
          <w:r w:rsidDel="00EF0DD6">
            <w:delText xml:space="preserve">Please </w:delText>
          </w:r>
        </w:del>
      </w:ins>
      <w:ins w:id="312" w:author="So, Stuart" w:date="2024-06-25T16:36:00Z" w16du:dateUtc="2024-06-25T15:36:00Z">
        <w:del w:id="313" w:author="Fiona Shailin Menezes" w:date="2024-07-27T19:32:00Z" w16du:dateUtc="2024-07-27T18:32:00Z">
          <w:r w:rsidDel="00EF0DD6">
            <w:delText>d</w:delText>
          </w:r>
          <w:r w:rsidRPr="00D95E90" w:rsidDel="00EF0DD6">
            <w:delText>escribe the data integration process</w:delText>
          </w:r>
          <w:r w:rsidDel="00EF0DD6">
            <w:delText xml:space="preserve"> clearly</w:delText>
          </w:r>
          <w:r w:rsidRPr="00D95E90" w:rsidDel="00EF0DD6">
            <w:delText>, including any software tools or platforms that will be used to combine datasets. Explain how the integrated data will be managed and analysed.</w:delText>
          </w:r>
        </w:del>
      </w:ins>
    </w:p>
    <w:p w14:paraId="62BC8E28" w14:textId="45DDE5D5" w:rsidR="002B5B36" w:rsidRPr="004B36B5" w:rsidDel="00EF0DD6" w:rsidRDefault="002B5B36">
      <w:pPr>
        <w:pStyle w:val="ListParagraph"/>
        <w:numPr>
          <w:ilvl w:val="0"/>
          <w:numId w:val="14"/>
        </w:numPr>
        <w:spacing w:before="240" w:after="240"/>
        <w:rPr>
          <w:ins w:id="314" w:author="So, Stuart" w:date="2024-06-25T16:06:00Z" w16du:dateUtc="2024-06-25T15:06:00Z"/>
          <w:del w:id="315" w:author="Fiona Shailin Menezes" w:date="2024-07-27T19:32:00Z" w16du:dateUtc="2024-07-27T18:32:00Z"/>
        </w:rPr>
        <w:pPrChange w:id="316" w:author="So, Stuart" w:date="2024-06-25T16:34:00Z" w16du:dateUtc="2024-06-25T15:34:00Z">
          <w:pPr>
            <w:pStyle w:val="ListParagraph"/>
            <w:numPr>
              <w:numId w:val="13"/>
            </w:numPr>
            <w:ind w:left="360" w:hanging="360"/>
          </w:pPr>
        </w:pPrChange>
      </w:pPr>
      <w:ins w:id="317" w:author="So, Stuart" w:date="2024-06-25T17:34:00Z" w16du:dateUtc="2024-06-25T16:34:00Z">
        <w:del w:id="318" w:author="Fiona Shailin Menezes" w:date="2024-07-27T19:32:00Z" w16du:dateUtc="2024-07-27T18:32:00Z">
          <w:r w:rsidDel="00EF0DD6">
            <w:delText xml:space="preserve">The Data Section is so important. Therefore, you are suggested to </w:delText>
          </w:r>
        </w:del>
      </w:ins>
      <w:ins w:id="319" w:author="So, Stuart" w:date="2024-06-25T17:35:00Z" w16du:dateUtc="2024-06-25T16:35:00Z">
        <w:del w:id="320" w:author="Fiona Shailin Menezes" w:date="2024-07-27T19:32:00Z" w16du:dateUtc="2024-07-27T18:32:00Z">
          <w:r w:rsidDel="00EF0DD6">
            <w:delText xml:space="preserve">include B) and C) in the Data </w:delText>
          </w:r>
        </w:del>
      </w:ins>
      <w:ins w:id="321" w:author="So, Stuart" w:date="2024-06-25T17:45:00Z" w16du:dateUtc="2024-06-25T16:45:00Z">
        <w:del w:id="322" w:author="Fiona Shailin Menezes" w:date="2024-07-27T19:32:00Z" w16du:dateUtc="2024-07-27T18:32:00Z">
          <w:r w:rsidR="00C907C1" w:rsidDel="00EF0DD6">
            <w:delText>section.</w:delText>
          </w:r>
        </w:del>
      </w:ins>
      <w:commentRangeEnd w:id="305"/>
      <w:del w:id="323" w:author="Fiona Shailin Menezes" w:date="2024-07-27T19:32:00Z" w16du:dateUtc="2024-07-27T18:32:00Z">
        <w:r w:rsidR="008D3611" w:rsidDel="00EF0DD6">
          <w:rPr>
            <w:rStyle w:val="CommentReference"/>
          </w:rPr>
          <w:commentReference w:id="305"/>
        </w:r>
      </w:del>
    </w:p>
    <w:p w14:paraId="3D2B4B9E" w14:textId="2A7E55E2" w:rsidR="004B36B5" w:rsidDel="00EF0DD6" w:rsidRDefault="004B36B5" w:rsidP="004B36B5">
      <w:pPr>
        <w:pStyle w:val="ListParagraph"/>
        <w:numPr>
          <w:ilvl w:val="0"/>
          <w:numId w:val="13"/>
        </w:numPr>
        <w:spacing w:before="240" w:after="240"/>
        <w:rPr>
          <w:ins w:id="324" w:author="So, Stuart" w:date="2024-06-25T16:08:00Z" w16du:dateUtc="2024-06-25T15:08:00Z"/>
          <w:del w:id="325" w:author="Fiona Shailin Menezes" w:date="2024-07-27T19:32:00Z" w16du:dateUtc="2024-07-27T18:32:00Z"/>
        </w:rPr>
      </w:pPr>
      <w:commentRangeStart w:id="326"/>
      <w:ins w:id="327" w:author="So, Stuart" w:date="2024-06-25T16:07:00Z" w16du:dateUtc="2024-06-25T15:07:00Z">
        <w:del w:id="328" w:author="Fiona Shailin Menezes" w:date="2024-07-27T19:32:00Z" w16du:dateUtc="2024-07-27T18:32:00Z">
          <w:r w:rsidRPr="004B36B5" w:rsidDel="00EF0DD6">
            <w:delText>Model Comparison and Validation</w:delText>
          </w:r>
        </w:del>
      </w:ins>
    </w:p>
    <w:p w14:paraId="002437D7" w14:textId="28CE3C54" w:rsidR="00C907C1" w:rsidDel="00EF0DD6" w:rsidRDefault="00C907C1" w:rsidP="00C907C1">
      <w:pPr>
        <w:pStyle w:val="ListParagraph"/>
        <w:numPr>
          <w:ilvl w:val="0"/>
          <w:numId w:val="14"/>
        </w:numPr>
        <w:rPr>
          <w:ins w:id="329" w:author="So, Stuart" w:date="2024-06-25T17:46:00Z" w16du:dateUtc="2024-06-25T16:46:00Z"/>
          <w:del w:id="330" w:author="Fiona Shailin Menezes" w:date="2024-07-27T19:32:00Z" w16du:dateUtc="2024-07-27T18:32:00Z"/>
        </w:rPr>
      </w:pPr>
      <w:ins w:id="331" w:author="So, Stuart" w:date="2024-06-25T17:45:00Z" w16du:dateUtc="2024-06-25T16:45:00Z">
        <w:del w:id="332" w:author="Fiona Shailin Menezes" w:date="2024-07-27T19:32:00Z" w16du:dateUtc="2024-07-27T18:32:00Z">
          <w:r w:rsidRPr="00C907C1" w:rsidDel="00EF0DD6">
            <w:delText>The proposal does not specify how the machine learning models will be compared or validated against traditional methods or other benchmarks.</w:delText>
          </w:r>
        </w:del>
      </w:ins>
      <w:ins w:id="333" w:author="So, Stuart" w:date="2024-06-25T17:46:00Z" w16du:dateUtc="2024-06-25T16:46:00Z">
        <w:del w:id="334" w:author="Fiona Shailin Menezes" w:date="2024-07-27T19:32:00Z" w16du:dateUtc="2024-07-27T18:32:00Z">
          <w:r w:rsidDel="00EF0DD6">
            <w:delText xml:space="preserve"> </w:delText>
          </w:r>
        </w:del>
      </w:ins>
    </w:p>
    <w:p w14:paraId="5B46A254" w14:textId="189B6D16" w:rsidR="004B36B5" w:rsidDel="00EF0DD6" w:rsidRDefault="00C907C1">
      <w:pPr>
        <w:pStyle w:val="ListParagraph"/>
        <w:numPr>
          <w:ilvl w:val="0"/>
          <w:numId w:val="14"/>
        </w:numPr>
        <w:rPr>
          <w:ins w:id="335" w:author="So, Stuart" w:date="2024-06-25T16:04:00Z" w16du:dateUtc="2024-06-25T15:04:00Z"/>
          <w:del w:id="336" w:author="Fiona Shailin Menezes" w:date="2024-07-27T19:32:00Z" w16du:dateUtc="2024-07-27T18:32:00Z"/>
        </w:rPr>
        <w:pPrChange w:id="337" w:author="So, Stuart" w:date="2024-06-25T17:46:00Z" w16du:dateUtc="2024-06-25T16:46:00Z">
          <w:pPr>
            <w:pStyle w:val="ListParagraph"/>
            <w:numPr>
              <w:numId w:val="13"/>
            </w:numPr>
            <w:spacing w:before="240" w:after="240"/>
            <w:ind w:left="360" w:hanging="360"/>
          </w:pPr>
        </w:pPrChange>
      </w:pPr>
      <w:ins w:id="338" w:author="So, Stuart" w:date="2024-06-25T17:46:00Z" w16du:dateUtc="2024-06-25T16:46:00Z">
        <w:del w:id="339" w:author="Fiona Shailin Menezes" w:date="2024-07-27T19:32:00Z" w16du:dateUtc="2024-07-27T18:32:00Z">
          <w:r w:rsidDel="00EF0DD6">
            <w:delText>You should d</w:delText>
          </w:r>
          <w:r w:rsidRPr="00C907C1" w:rsidDel="00EF0DD6">
            <w:delText>efine clear criteria for comparing the models, such as forecast accuracy, computational efficiency, and scalability. Discuss the potential advantages and disadvantages of each approach in the context of water quality assessment.</w:delText>
          </w:r>
        </w:del>
      </w:ins>
      <w:commentRangeEnd w:id="326"/>
      <w:del w:id="340" w:author="Fiona Shailin Menezes" w:date="2024-07-27T19:32:00Z" w16du:dateUtc="2024-07-27T18:32:00Z">
        <w:r w:rsidR="000213B2" w:rsidDel="00EF0DD6">
          <w:rPr>
            <w:rStyle w:val="CommentReference"/>
          </w:rPr>
          <w:commentReference w:id="326"/>
        </w:r>
      </w:del>
    </w:p>
    <w:p w14:paraId="3DFB1799" w14:textId="34A8E100" w:rsidR="004B36B5" w:rsidDel="00EF0DD6" w:rsidRDefault="004B36B5" w:rsidP="004B36B5">
      <w:pPr>
        <w:pStyle w:val="ListParagraph"/>
        <w:numPr>
          <w:ilvl w:val="0"/>
          <w:numId w:val="13"/>
        </w:numPr>
        <w:spacing w:before="240" w:after="240"/>
        <w:rPr>
          <w:ins w:id="341" w:author="So, Stuart" w:date="2024-06-25T16:09:00Z" w16du:dateUtc="2024-06-25T15:09:00Z"/>
          <w:del w:id="342" w:author="Fiona Shailin Menezes" w:date="2024-07-27T19:32:00Z" w16du:dateUtc="2024-07-27T18:32:00Z"/>
        </w:rPr>
      </w:pPr>
      <w:ins w:id="343" w:author="So, Stuart" w:date="2024-06-25T16:04:00Z" w16du:dateUtc="2024-06-25T15:04:00Z">
        <w:del w:id="344" w:author="Fiona Shailin Menezes" w:date="2024-07-27T19:32:00Z" w16du:dateUtc="2024-07-27T18:32:00Z">
          <w:r w:rsidRPr="004B36B5" w:rsidDel="00EF0DD6">
            <w:delText>Environmental Impact Analysis</w:delText>
          </w:r>
        </w:del>
      </w:ins>
    </w:p>
    <w:p w14:paraId="1F21DE63" w14:textId="39904CA3" w:rsidR="004B36B5" w:rsidRPr="00C907C1" w:rsidDel="00EF0DD6" w:rsidRDefault="00C907C1" w:rsidP="004B36B5">
      <w:pPr>
        <w:pStyle w:val="ListParagraph"/>
        <w:numPr>
          <w:ilvl w:val="0"/>
          <w:numId w:val="14"/>
        </w:numPr>
        <w:spacing w:before="240" w:after="240"/>
        <w:rPr>
          <w:ins w:id="345" w:author="So, Stuart" w:date="2024-06-25T17:47:00Z" w16du:dateUtc="2024-06-25T16:47:00Z"/>
          <w:del w:id="346" w:author="Fiona Shailin Menezes" w:date="2024-07-27T19:32:00Z" w16du:dateUtc="2024-07-27T18:32:00Z"/>
          <w:rPrChange w:id="347" w:author="So, Stuart" w:date="2024-06-25T17:47:00Z" w16du:dateUtc="2024-06-25T16:47:00Z">
            <w:rPr>
              <w:ins w:id="348" w:author="So, Stuart" w:date="2024-06-25T17:47:00Z" w16du:dateUtc="2024-06-25T16:47:00Z"/>
              <w:del w:id="349" w:author="Fiona Shailin Menezes" w:date="2024-07-27T19:32:00Z" w16du:dateUtc="2024-07-27T18:32:00Z"/>
              <w:lang w:val="en-GB"/>
            </w:rPr>
          </w:rPrChange>
        </w:rPr>
      </w:pPr>
      <w:commentRangeStart w:id="350"/>
      <w:ins w:id="351" w:author="So, Stuart" w:date="2024-06-25T17:47:00Z" w16du:dateUtc="2024-06-25T16:47:00Z">
        <w:del w:id="352" w:author="Fiona Shailin Menezes" w:date="2024-07-27T19:32:00Z" w16du:dateUtc="2024-07-27T18:32:00Z">
          <w:r w:rsidRPr="00B127A1" w:rsidDel="00EF0DD6">
            <w:rPr>
              <w:lang w:val="en-GB"/>
            </w:rPr>
            <w:delText>The proposal does not provide specific details on how the environmental impact will be assessed or the exact data sources for this analysis.</w:delText>
          </w:r>
        </w:del>
      </w:ins>
    </w:p>
    <w:p w14:paraId="2C369126" w14:textId="193ED0FD" w:rsidR="00C907C1" w:rsidDel="00EF0DD6" w:rsidRDefault="00C907C1">
      <w:pPr>
        <w:pStyle w:val="ListParagraph"/>
        <w:numPr>
          <w:ilvl w:val="0"/>
          <w:numId w:val="14"/>
        </w:numPr>
        <w:spacing w:before="240" w:after="240"/>
        <w:rPr>
          <w:ins w:id="353" w:author="So, Stuart" w:date="2024-06-25T16:07:00Z" w16du:dateUtc="2024-06-25T15:07:00Z"/>
          <w:del w:id="354" w:author="Fiona Shailin Menezes" w:date="2024-07-27T19:32:00Z" w16du:dateUtc="2024-07-27T18:32:00Z"/>
        </w:rPr>
        <w:pPrChange w:id="355" w:author="So, Stuart" w:date="2024-06-25T16:09:00Z" w16du:dateUtc="2024-06-25T15:09:00Z">
          <w:pPr>
            <w:pStyle w:val="ListParagraph"/>
            <w:numPr>
              <w:numId w:val="13"/>
            </w:numPr>
            <w:spacing w:before="240" w:after="240"/>
            <w:ind w:left="360" w:hanging="360"/>
          </w:pPr>
        </w:pPrChange>
      </w:pPr>
      <w:ins w:id="356" w:author="So, Stuart" w:date="2024-06-25T17:47:00Z" w16du:dateUtc="2024-06-25T16:47:00Z">
        <w:del w:id="357" w:author="Fiona Shailin Menezes" w:date="2024-07-27T19:32:00Z" w16du:dateUtc="2024-07-27T18:32:00Z">
          <w:r w:rsidDel="00EF0DD6">
            <w:delText>You are suggested to d</w:delText>
          </w:r>
          <w:r w:rsidRPr="00C907C1" w:rsidDel="00EF0DD6">
            <w:delText>etail the methods and data sources for assessing the environmental impact. Explain whether any specific environmental impact models or frameworks will be used and how these will be integrated with the water quality data.</w:delText>
          </w:r>
        </w:del>
      </w:ins>
      <w:commentRangeEnd w:id="350"/>
      <w:del w:id="358" w:author="Fiona Shailin Menezes" w:date="2024-07-27T19:32:00Z" w16du:dateUtc="2024-07-27T18:32:00Z">
        <w:r w:rsidR="000213B2" w:rsidDel="00EF0DD6">
          <w:rPr>
            <w:rStyle w:val="CommentReference"/>
          </w:rPr>
          <w:commentReference w:id="350"/>
        </w:r>
      </w:del>
    </w:p>
    <w:p w14:paraId="219C7417" w14:textId="62ADD520" w:rsidR="004B36B5" w:rsidDel="00EF0DD6" w:rsidRDefault="004B36B5" w:rsidP="004B36B5">
      <w:pPr>
        <w:pStyle w:val="ListParagraph"/>
        <w:numPr>
          <w:ilvl w:val="0"/>
          <w:numId w:val="13"/>
        </w:numPr>
        <w:spacing w:before="240" w:after="240"/>
        <w:rPr>
          <w:ins w:id="359" w:author="So, Stuart" w:date="2024-06-25T16:09:00Z" w16du:dateUtc="2024-06-25T15:09:00Z"/>
          <w:del w:id="360" w:author="Fiona Shailin Menezes" w:date="2024-07-27T19:32:00Z" w16du:dateUtc="2024-07-27T18:32:00Z"/>
        </w:rPr>
      </w:pPr>
      <w:commentRangeStart w:id="361"/>
      <w:ins w:id="362" w:author="So, Stuart" w:date="2024-06-25T16:07:00Z" w16du:dateUtc="2024-06-25T15:07:00Z">
        <w:del w:id="363" w:author="Fiona Shailin Menezes" w:date="2024-07-27T19:32:00Z" w16du:dateUtc="2024-07-27T18:32:00Z">
          <w:r w:rsidRPr="004B36B5" w:rsidDel="00EF0DD6">
            <w:delText>Ethical Considerations</w:delText>
          </w:r>
        </w:del>
      </w:ins>
    </w:p>
    <w:p w14:paraId="0507811F" w14:textId="5AA1B4A9" w:rsidR="00A93E5A" w:rsidRPr="00A93E5A" w:rsidDel="00EF0DD6" w:rsidRDefault="00A93E5A" w:rsidP="00A93E5A">
      <w:pPr>
        <w:pStyle w:val="ListParagraph"/>
        <w:numPr>
          <w:ilvl w:val="0"/>
          <w:numId w:val="14"/>
        </w:numPr>
        <w:rPr>
          <w:ins w:id="364" w:author="So, Stuart" w:date="2024-06-25T17:56:00Z" w16du:dateUtc="2024-06-25T16:56:00Z"/>
          <w:del w:id="365" w:author="Fiona Shailin Menezes" w:date="2024-07-27T19:32:00Z" w16du:dateUtc="2024-07-27T18:32:00Z"/>
        </w:rPr>
      </w:pPr>
      <w:ins w:id="366" w:author="So, Stuart" w:date="2024-06-25T17:56:00Z" w16du:dateUtc="2024-06-25T16:56:00Z">
        <w:del w:id="367" w:author="Fiona Shailin Menezes" w:date="2024-07-27T19:32:00Z" w16du:dateUtc="2024-07-27T18:32:00Z">
          <w:r w:rsidDel="00EF0DD6">
            <w:delText>You should e</w:delText>
          </w:r>
          <w:r w:rsidRPr="00A93E5A" w:rsidDel="00EF0DD6">
            <w:delText xml:space="preserve">laborate on the ethical guidelines and practices </w:delText>
          </w:r>
          <w:r w:rsidDel="00EF0DD6">
            <w:delText xml:space="preserve">in further detail </w:delText>
          </w:r>
          <w:r w:rsidRPr="00A93E5A" w:rsidDel="00EF0DD6">
            <w:delText>that will be followed, such as data anonymization techniques, secure data storage, and compliance with relevant data protection regulations. Clearly outline how informed consent and stakeholder communication will be handled.</w:delText>
          </w:r>
        </w:del>
      </w:ins>
    </w:p>
    <w:p w14:paraId="4445C8A5" w14:textId="3F255404" w:rsidR="003116B0" w:rsidDel="00EF0DD6" w:rsidRDefault="00A93E5A">
      <w:pPr>
        <w:pStyle w:val="ListParagraph"/>
        <w:numPr>
          <w:ilvl w:val="0"/>
          <w:numId w:val="14"/>
        </w:numPr>
        <w:spacing w:before="240" w:after="240"/>
        <w:rPr>
          <w:ins w:id="368" w:author="So, Stuart" w:date="2024-06-25T16:05:00Z" w16du:dateUtc="2024-06-25T15:05:00Z"/>
          <w:del w:id="369" w:author="Fiona Shailin Menezes" w:date="2024-07-27T19:32:00Z" w16du:dateUtc="2024-07-27T18:32:00Z"/>
        </w:rPr>
        <w:pPrChange w:id="370" w:author="Menezes, Fiona Shailin" w:date="2024-06-28T10:20:00Z" w16du:dateUtc="2024-06-28T09:20:00Z">
          <w:pPr>
            <w:pStyle w:val="ListParagraph"/>
            <w:numPr>
              <w:numId w:val="13"/>
            </w:numPr>
            <w:spacing w:before="240" w:after="240"/>
            <w:ind w:left="360" w:hanging="360"/>
          </w:pPr>
        </w:pPrChange>
      </w:pPr>
      <w:ins w:id="371" w:author="So, Stuart" w:date="2024-06-25T17:56:00Z" w16du:dateUtc="2024-06-25T16:56:00Z">
        <w:del w:id="372" w:author="Fiona Shailin Menezes" w:date="2024-07-27T19:32:00Z" w16du:dateUtc="2024-07-27T18:32:00Z">
          <w:r w:rsidDel="00EF0DD6">
            <w:delText xml:space="preserve">As mentioned, </w:delText>
          </w:r>
        </w:del>
      </w:ins>
      <w:ins w:id="373" w:author="So, Stuart" w:date="2024-06-25T17:57:00Z" w16du:dateUtc="2024-06-25T16:57:00Z">
        <w:del w:id="374" w:author="Fiona Shailin Menezes" w:date="2024-07-27T19:32:00Z" w16du:dateUtc="2024-07-27T18:32:00Z">
          <w:r w:rsidDel="00EF0DD6">
            <w:delText>the data ethics should be considered</w:delText>
          </w:r>
        </w:del>
      </w:ins>
      <w:ins w:id="375" w:author="So, Stuart" w:date="2024-06-25T17:58:00Z" w16du:dateUtc="2024-06-25T16:58:00Z">
        <w:del w:id="376" w:author="Fiona Shailin Menezes" w:date="2024-07-27T19:32:00Z" w16du:dateUtc="2024-07-27T18:32:00Z">
          <w:r w:rsidDel="00EF0DD6">
            <w:delText xml:space="preserve"> from a lifecycle perspective</w:delText>
          </w:r>
        </w:del>
      </w:ins>
      <w:ins w:id="377" w:author="So, Stuart" w:date="2024-06-25T17:57:00Z" w16du:dateUtc="2024-06-25T16:57:00Z">
        <w:del w:id="378" w:author="Fiona Shailin Menezes" w:date="2024-07-27T19:32:00Z" w16du:dateUtc="2024-07-27T18:32:00Z">
          <w:r w:rsidDel="00EF0DD6">
            <w:delText xml:space="preserve"> starting from </w:delText>
          </w:r>
        </w:del>
      </w:ins>
      <w:ins w:id="379" w:author="So, Stuart" w:date="2024-06-25T17:58:00Z" w16du:dateUtc="2024-06-25T16:58:00Z">
        <w:del w:id="380" w:author="Fiona Shailin Menezes" w:date="2024-07-27T19:32:00Z" w16du:dateUtc="2024-07-27T18:32:00Z">
          <w:r w:rsidDel="00EF0DD6">
            <w:delText xml:space="preserve">its generation/collection, storage, usage and destruction. </w:delText>
          </w:r>
        </w:del>
      </w:ins>
      <w:ins w:id="381" w:author="So, Stuart" w:date="2024-06-25T17:57:00Z" w16du:dateUtc="2024-06-25T16:57:00Z">
        <w:del w:id="382" w:author="Fiona Shailin Menezes" w:date="2024-07-27T19:32:00Z" w16du:dateUtc="2024-07-27T18:32:00Z">
          <w:r w:rsidDel="00EF0DD6">
            <w:delText xml:space="preserve"> </w:delText>
          </w:r>
        </w:del>
      </w:ins>
      <w:commentRangeEnd w:id="361"/>
      <w:del w:id="383" w:author="Fiona Shailin Menezes" w:date="2024-07-27T19:32:00Z" w16du:dateUtc="2024-07-27T18:32:00Z">
        <w:r w:rsidR="000213B2" w:rsidDel="00EF0DD6">
          <w:rPr>
            <w:rStyle w:val="CommentReference"/>
          </w:rPr>
          <w:commentReference w:id="361"/>
        </w:r>
      </w:del>
    </w:p>
    <w:p w14:paraId="3C376FCC" w14:textId="77777777" w:rsidR="004B36B5" w:rsidRDefault="004B36B5">
      <w:pPr>
        <w:spacing w:before="240" w:after="240"/>
      </w:pPr>
    </w:p>
    <w:p w14:paraId="0FD3B396" w14:textId="77777777" w:rsidR="00391232" w:rsidRDefault="00391232" w:rsidP="00391232">
      <w:pPr>
        <w:rPr>
          <w:ins w:id="384" w:author="Menezes, Fiona Shailin" w:date="2024-07-22T23:04:00Z" w16du:dateUtc="2024-07-22T22:04:00Z"/>
          <w:rFonts w:ascii="Proxima Nova" w:eastAsia="Proxima Nova" w:hAnsi="Proxima Nova" w:cs="Proxima Nova"/>
          <w:b/>
          <w:sz w:val="26"/>
          <w:szCs w:val="26"/>
        </w:rPr>
      </w:pPr>
      <w:ins w:id="385" w:author="Menezes, Fiona Shailin" w:date="2024-07-22T23:04:00Z" w16du:dateUtc="2024-07-22T22:04:00Z">
        <w:r>
          <w:rPr>
            <w:rFonts w:ascii="Proxima Nova" w:eastAsia="Proxima Nova" w:hAnsi="Proxima Nova" w:cs="Proxima Nova"/>
            <w:b/>
            <w:sz w:val="26"/>
            <w:szCs w:val="26"/>
          </w:rPr>
          <w:t>Revised Version:</w:t>
        </w:r>
      </w:ins>
    </w:p>
    <w:p w14:paraId="479D38F0" w14:textId="77777777" w:rsidR="00391232" w:rsidRDefault="00391232" w:rsidP="00391232">
      <w:pPr>
        <w:rPr>
          <w:ins w:id="386" w:author="Menezes, Fiona Shailin" w:date="2024-07-22T23:04:00Z" w16du:dateUtc="2024-07-22T22:04:00Z"/>
          <w:rFonts w:ascii="Proxima Nova" w:eastAsia="Proxima Nova" w:hAnsi="Proxima Nova" w:cs="Proxima Nova"/>
          <w:b/>
          <w:sz w:val="26"/>
          <w:szCs w:val="26"/>
        </w:rPr>
      </w:pPr>
    </w:p>
    <w:p w14:paraId="759E38E9" w14:textId="77777777" w:rsidR="00391232" w:rsidRDefault="00391232" w:rsidP="00391232">
      <w:pPr>
        <w:rPr>
          <w:ins w:id="387" w:author="Menezes, Fiona Shailin" w:date="2024-07-22T23:04:00Z" w16du:dateUtc="2024-07-22T22:04:00Z"/>
          <w:rFonts w:ascii="Proxima Nova" w:eastAsia="Proxima Nova" w:hAnsi="Proxima Nova" w:cs="Proxima Nova"/>
          <w:sz w:val="24"/>
          <w:szCs w:val="24"/>
        </w:rPr>
      </w:pPr>
      <w:ins w:id="388" w:author="Menezes, Fiona Shailin" w:date="2024-07-22T23:04:00Z" w16du:dateUtc="2024-07-22T22:04:00Z">
        <w:r>
          <w:rPr>
            <w:rFonts w:ascii="Proxima Nova" w:eastAsia="Proxima Nova" w:hAnsi="Proxima Nova" w:cs="Proxima Nova"/>
            <w:b/>
            <w:sz w:val="26"/>
            <w:szCs w:val="26"/>
          </w:rPr>
          <w:t xml:space="preserve">Title: </w:t>
        </w:r>
        <w:r>
          <w:rPr>
            <w:rFonts w:ascii="Proxima Nova" w:eastAsia="Proxima Nova" w:hAnsi="Proxima Nova" w:cs="Proxima Nova"/>
            <w:sz w:val="24"/>
            <w:szCs w:val="24"/>
          </w:rPr>
          <w:t>Assessing surface water quality in Bristol, UK, using machine learning techniques in environmental analytics for sustainability and environmental impact assessment.</w:t>
        </w:r>
      </w:ins>
    </w:p>
    <w:p w14:paraId="51FA27CC" w14:textId="77777777" w:rsidR="00391232" w:rsidRDefault="00391232" w:rsidP="00391232">
      <w:pPr>
        <w:rPr>
          <w:ins w:id="389" w:author="Menezes, Fiona Shailin" w:date="2024-07-22T23:04:00Z" w16du:dateUtc="2024-07-22T22:04:00Z"/>
          <w:rFonts w:ascii="Proxima Nova" w:eastAsia="Proxima Nova" w:hAnsi="Proxima Nova" w:cs="Proxima Nova"/>
          <w:sz w:val="24"/>
          <w:szCs w:val="24"/>
        </w:rPr>
      </w:pPr>
    </w:p>
    <w:p w14:paraId="04D59F58" w14:textId="77777777" w:rsidR="00391232" w:rsidRDefault="00391232" w:rsidP="00391232">
      <w:pPr>
        <w:rPr>
          <w:ins w:id="390" w:author="Menezes, Fiona Shailin" w:date="2024-07-22T23:04:00Z" w16du:dateUtc="2024-07-22T22:04:00Z"/>
          <w:rFonts w:ascii="Proxima Nova" w:eastAsia="Proxima Nova" w:hAnsi="Proxima Nova" w:cs="Proxima Nova"/>
          <w:b/>
          <w:bCs/>
          <w:sz w:val="24"/>
          <w:szCs w:val="24"/>
        </w:rPr>
      </w:pPr>
      <w:ins w:id="391" w:author="Menezes, Fiona Shailin" w:date="2024-07-22T23:04:00Z" w16du:dateUtc="2024-07-22T22:04:00Z">
        <w:r>
          <w:rPr>
            <w:rFonts w:ascii="Proxima Nova" w:eastAsia="Proxima Nova" w:hAnsi="Proxima Nova" w:cs="Proxima Nova"/>
            <w:b/>
            <w:bCs/>
            <w:sz w:val="24"/>
            <w:szCs w:val="24"/>
          </w:rPr>
          <w:t>Introduction:</w:t>
        </w:r>
      </w:ins>
    </w:p>
    <w:p w14:paraId="124EAB78" w14:textId="77777777" w:rsidR="00391232" w:rsidRDefault="00391232" w:rsidP="00391232">
      <w:pPr>
        <w:spacing w:before="240" w:after="240"/>
        <w:rPr>
          <w:ins w:id="392" w:author="Menezes, Fiona Shailin" w:date="2024-07-22T23:04:00Z" w16du:dateUtc="2024-07-22T22:04:00Z"/>
          <w:rFonts w:ascii="Proxima Nova" w:eastAsia="Proxima Nova" w:hAnsi="Proxima Nova" w:cs="Proxima Nova"/>
          <w:sz w:val="24"/>
          <w:szCs w:val="24"/>
        </w:rPr>
      </w:pPr>
      <w:ins w:id="393" w:author="Menezes, Fiona Shailin" w:date="2024-07-22T23:04:00Z" w16du:dateUtc="2024-07-22T22:04:00Z">
        <w:r w:rsidRPr="000C5C5E">
          <w:rPr>
            <w:rFonts w:ascii="Proxima Nova" w:eastAsia="Proxima Nova" w:hAnsi="Proxima Nova" w:cs="Proxima Nova"/>
            <w:sz w:val="24"/>
            <w:szCs w:val="24"/>
          </w:rPr>
          <w:t>The quality of surface water in urban environments is a critical concern for public health, ecosystem integrity, and sustainable urban development (Vörösmarty et al., 2020). In Bristol, UK, like many growing cities, the management of water resources faces increasing challenges due to urbanization, climate change, and evolving industrial practices (Bristol City Council, 2020). This research proposal aims to address these challenges by leveraging machine learning techniques, specifically Multiple Linear Regression, to assess and predict surface water quality in Bristol using the 2023 dataset from Bristol Open Data. By analyzing this data, the study seeks to provide a comprehensive understanding of the factors influencing water quality and to develop a predictive model that can inform environmental impact assessments and guide sustainable water management practices (Rahmani et al., 2021).</w:t>
        </w:r>
      </w:ins>
    </w:p>
    <w:p w14:paraId="6F14CC6B" w14:textId="77777777" w:rsidR="00391232" w:rsidRDefault="00391232" w:rsidP="00391232">
      <w:pPr>
        <w:spacing w:before="240" w:after="240"/>
        <w:rPr>
          <w:ins w:id="394" w:author="Menezes, Fiona Shailin" w:date="2024-07-22T23:04:00Z" w16du:dateUtc="2024-07-22T22:04:00Z"/>
          <w:rFonts w:ascii="Proxima Nova" w:eastAsia="Proxima Nova" w:hAnsi="Proxima Nova" w:cs="Proxima Nova"/>
          <w:sz w:val="24"/>
          <w:szCs w:val="24"/>
        </w:rPr>
      </w:pPr>
      <w:ins w:id="395" w:author="Menezes, Fiona Shailin" w:date="2024-07-22T23:04:00Z" w16du:dateUtc="2024-07-22T22:04:00Z">
        <w:r>
          <w:rPr>
            <w:rFonts w:ascii="Proxima Nova" w:eastAsia="Proxima Nova" w:hAnsi="Proxima Nova" w:cs="Proxima Nova"/>
            <w:sz w:val="24"/>
            <w:szCs w:val="24"/>
          </w:rPr>
          <w:t>The primary aim of this research is to assess and predict surface water quality in Bristol using machine learning techniques to support environmental impact assessment and sustainable water management. To achieve this aim, the study has several key objectives:</w:t>
        </w:r>
      </w:ins>
    </w:p>
    <w:p w14:paraId="0BF31D0F" w14:textId="77777777" w:rsidR="00391232" w:rsidRPr="000C5C5E" w:rsidRDefault="00391232" w:rsidP="00391232">
      <w:pPr>
        <w:spacing w:before="240" w:after="240"/>
        <w:rPr>
          <w:ins w:id="396" w:author="Menezes, Fiona Shailin" w:date="2024-07-22T23:04:00Z" w16du:dateUtc="2024-07-22T22:04:00Z"/>
          <w:rFonts w:ascii="Proxima Nova" w:eastAsia="Proxima Nova" w:hAnsi="Proxima Nova" w:cs="Proxima Nova"/>
          <w:sz w:val="24"/>
          <w:szCs w:val="24"/>
          <w:lang w:val="en-IN"/>
        </w:rPr>
      </w:pPr>
      <w:ins w:id="397" w:author="Menezes, Fiona Shailin" w:date="2024-07-22T23:04:00Z" w16du:dateUtc="2024-07-22T22:04:00Z">
        <w:r w:rsidRPr="000C5C5E">
          <w:rPr>
            <w:rFonts w:ascii="Proxima Nova" w:eastAsia="Proxima Nova" w:hAnsi="Proxima Nova" w:cs="Proxima Nova"/>
            <w:sz w:val="24"/>
            <w:szCs w:val="24"/>
            <w:lang w:val="en-IN"/>
          </w:rPr>
          <w:t>Objectives:</w:t>
        </w:r>
      </w:ins>
    </w:p>
    <w:p w14:paraId="08AE896A" w14:textId="77777777" w:rsidR="00391232" w:rsidRPr="000C5C5E" w:rsidRDefault="00391232" w:rsidP="00391232">
      <w:pPr>
        <w:numPr>
          <w:ilvl w:val="0"/>
          <w:numId w:val="32"/>
        </w:numPr>
        <w:spacing w:before="240" w:after="240"/>
        <w:rPr>
          <w:ins w:id="398" w:author="Menezes, Fiona Shailin" w:date="2024-07-22T23:04:00Z" w16du:dateUtc="2024-07-22T22:04:00Z"/>
          <w:rFonts w:ascii="Proxima Nova" w:eastAsia="Proxima Nova" w:hAnsi="Proxima Nova" w:cs="Proxima Nova"/>
          <w:sz w:val="24"/>
          <w:szCs w:val="24"/>
          <w:lang w:val="en-IN"/>
        </w:rPr>
      </w:pPr>
      <w:proofErr w:type="spellStart"/>
      <w:ins w:id="399" w:author="Menezes, Fiona Shailin" w:date="2024-07-22T23:04:00Z" w16du:dateUtc="2024-07-22T22:04:00Z">
        <w:r w:rsidRPr="000C5C5E">
          <w:rPr>
            <w:rFonts w:ascii="Proxima Nova" w:eastAsia="Proxima Nova" w:hAnsi="Proxima Nova" w:cs="Proxima Nova"/>
            <w:sz w:val="24"/>
            <w:szCs w:val="24"/>
            <w:lang w:val="en-IN"/>
          </w:rPr>
          <w:t>Analyze</w:t>
        </w:r>
        <w:proofErr w:type="spellEnd"/>
        <w:r w:rsidRPr="000C5C5E">
          <w:rPr>
            <w:rFonts w:ascii="Proxima Nova" w:eastAsia="Proxima Nova" w:hAnsi="Proxima Nova" w:cs="Proxima Nova"/>
            <w:sz w:val="24"/>
            <w:szCs w:val="24"/>
            <w:lang w:val="en-IN"/>
          </w:rPr>
          <w:t xml:space="preserve"> the current state of surface water quality in Bristol using the 2023 dataset from Bristol Open Data.</w:t>
        </w:r>
      </w:ins>
    </w:p>
    <w:p w14:paraId="2ADA6D7E" w14:textId="77777777" w:rsidR="00391232" w:rsidRPr="000C5C5E" w:rsidRDefault="00391232" w:rsidP="00391232">
      <w:pPr>
        <w:numPr>
          <w:ilvl w:val="0"/>
          <w:numId w:val="32"/>
        </w:numPr>
        <w:spacing w:before="240" w:after="240"/>
        <w:rPr>
          <w:ins w:id="400" w:author="Menezes, Fiona Shailin" w:date="2024-07-22T23:04:00Z" w16du:dateUtc="2024-07-22T22:04:00Z"/>
          <w:rFonts w:ascii="Proxima Nova" w:eastAsia="Proxima Nova" w:hAnsi="Proxima Nova" w:cs="Proxima Nova"/>
          <w:sz w:val="24"/>
          <w:szCs w:val="24"/>
          <w:lang w:val="en-IN"/>
        </w:rPr>
      </w:pPr>
      <w:ins w:id="401" w:author="Menezes, Fiona Shailin" w:date="2024-07-22T23:04:00Z" w16du:dateUtc="2024-07-22T22:04:00Z">
        <w:r w:rsidRPr="000C5C5E">
          <w:rPr>
            <w:rFonts w:ascii="Proxima Nova" w:eastAsia="Proxima Nova" w:hAnsi="Proxima Nova" w:cs="Proxima Nova"/>
            <w:sz w:val="24"/>
            <w:szCs w:val="24"/>
            <w:lang w:val="en-IN"/>
          </w:rPr>
          <w:t>Identify and quantify the key factors influencing surface water quality through statistical analysis and machine learning techniques.</w:t>
        </w:r>
      </w:ins>
    </w:p>
    <w:p w14:paraId="18A74747" w14:textId="77777777" w:rsidR="00391232" w:rsidRPr="000C5C5E" w:rsidRDefault="00391232" w:rsidP="00391232">
      <w:pPr>
        <w:numPr>
          <w:ilvl w:val="0"/>
          <w:numId w:val="32"/>
        </w:numPr>
        <w:spacing w:before="240" w:after="240"/>
        <w:rPr>
          <w:ins w:id="402" w:author="Menezes, Fiona Shailin" w:date="2024-07-22T23:04:00Z" w16du:dateUtc="2024-07-22T22:04:00Z"/>
          <w:rFonts w:ascii="Proxima Nova" w:eastAsia="Proxima Nova" w:hAnsi="Proxima Nova" w:cs="Proxima Nova"/>
          <w:sz w:val="24"/>
          <w:szCs w:val="24"/>
          <w:lang w:val="en-IN"/>
        </w:rPr>
      </w:pPr>
      <w:ins w:id="403" w:author="Menezes, Fiona Shailin" w:date="2024-07-22T23:04:00Z" w16du:dateUtc="2024-07-22T22:04:00Z">
        <w:r w:rsidRPr="000C5C5E">
          <w:rPr>
            <w:rFonts w:ascii="Proxima Nova" w:eastAsia="Proxima Nova" w:hAnsi="Proxima Nova" w:cs="Proxima Nova"/>
            <w:sz w:val="24"/>
            <w:szCs w:val="24"/>
            <w:lang w:val="en-IN"/>
          </w:rPr>
          <w:t>Develop and validate a Multiple Linear Regression model to predict specific water quality parameters based on other measured variables within the dataset.</w:t>
        </w:r>
      </w:ins>
    </w:p>
    <w:p w14:paraId="646633BA" w14:textId="77777777" w:rsidR="00391232" w:rsidRPr="000C5C5E" w:rsidRDefault="00391232" w:rsidP="00391232">
      <w:pPr>
        <w:numPr>
          <w:ilvl w:val="0"/>
          <w:numId w:val="32"/>
        </w:numPr>
        <w:spacing w:before="240" w:after="240"/>
        <w:rPr>
          <w:ins w:id="404" w:author="Menezes, Fiona Shailin" w:date="2024-07-22T23:04:00Z" w16du:dateUtc="2024-07-22T22:04:00Z"/>
          <w:rFonts w:ascii="Proxima Nova" w:eastAsia="Proxima Nova" w:hAnsi="Proxima Nova" w:cs="Proxima Nova"/>
          <w:sz w:val="24"/>
          <w:szCs w:val="24"/>
          <w:lang w:val="en-IN"/>
        </w:rPr>
      </w:pPr>
      <w:ins w:id="405" w:author="Menezes, Fiona Shailin" w:date="2024-07-22T23:04:00Z" w16du:dateUtc="2024-07-22T22:04:00Z">
        <w:r w:rsidRPr="000C5C5E">
          <w:rPr>
            <w:rFonts w:ascii="Proxima Nova" w:eastAsia="Proxima Nova" w:hAnsi="Proxima Nova" w:cs="Proxima Nova"/>
            <w:sz w:val="24"/>
            <w:szCs w:val="24"/>
            <w:lang w:val="en-IN"/>
          </w:rPr>
          <w:t>Assess the environmental impact of current water quality levels by comparing them with established standards set by the UK Environment Agency.</w:t>
        </w:r>
      </w:ins>
    </w:p>
    <w:p w14:paraId="3FDB449B" w14:textId="77777777" w:rsidR="00391232" w:rsidRDefault="00391232" w:rsidP="00391232">
      <w:pPr>
        <w:numPr>
          <w:ilvl w:val="0"/>
          <w:numId w:val="32"/>
        </w:numPr>
        <w:spacing w:before="240" w:after="240"/>
        <w:rPr>
          <w:ins w:id="406" w:author="Menezes, Fiona Shailin" w:date="2024-07-22T23:04:00Z" w16du:dateUtc="2024-07-22T22:04:00Z"/>
          <w:rFonts w:ascii="Proxima Nova" w:eastAsia="Proxima Nova" w:hAnsi="Proxima Nova" w:cs="Proxima Nova"/>
          <w:sz w:val="24"/>
          <w:szCs w:val="24"/>
          <w:lang w:val="en-IN"/>
        </w:rPr>
      </w:pPr>
      <w:ins w:id="407" w:author="Menezes, Fiona Shailin" w:date="2024-07-22T23:04:00Z" w16du:dateUtc="2024-07-22T22:04:00Z">
        <w:r w:rsidRPr="000C5C5E">
          <w:rPr>
            <w:rFonts w:ascii="Proxima Nova" w:eastAsia="Proxima Nova" w:hAnsi="Proxima Nova" w:cs="Proxima Nova"/>
            <w:sz w:val="24"/>
            <w:szCs w:val="24"/>
            <w:lang w:val="en-IN"/>
          </w:rPr>
          <w:lastRenderedPageBreak/>
          <w:t>Generate data-driven insights and recommendations for improving water management practices and reducing pollution in Bristol's surface waters based on the 2023 dataset analysis.</w:t>
        </w:r>
      </w:ins>
    </w:p>
    <w:p w14:paraId="59E3C693" w14:textId="77777777" w:rsidR="00391232" w:rsidRPr="009163ED" w:rsidRDefault="00391232" w:rsidP="00391232">
      <w:pPr>
        <w:pStyle w:val="ListParagraph"/>
        <w:spacing w:before="240" w:after="240"/>
        <w:rPr>
          <w:ins w:id="408" w:author="Menezes, Fiona Shailin" w:date="2024-07-22T23:04:00Z" w16du:dateUtc="2024-07-22T22:04:00Z"/>
          <w:rFonts w:ascii="Proxima Nova" w:eastAsia="Proxima Nova" w:hAnsi="Proxima Nova" w:cs="Proxima Nova"/>
          <w:sz w:val="26"/>
          <w:szCs w:val="26"/>
        </w:rPr>
      </w:pPr>
      <w:ins w:id="409" w:author="Menezes, Fiona Shailin" w:date="2024-07-22T23:04:00Z" w16du:dateUtc="2024-07-22T22:04:00Z">
        <w:r w:rsidRPr="009163ED">
          <w:rPr>
            <w:rFonts w:ascii="Proxima Nova" w:eastAsia="Proxima Nova" w:hAnsi="Proxima Nova" w:cs="Proxima Nova"/>
            <w:sz w:val="24"/>
            <w:szCs w:val="24"/>
          </w:rPr>
          <w:t>By meeting these objectives, this study aspires to contribute valuable insights to the field of urban water management and demonst</w:t>
        </w:r>
        <w:r w:rsidRPr="009163ED">
          <w:rPr>
            <w:rFonts w:ascii="Proxima Nova" w:eastAsia="Proxima Nova" w:hAnsi="Proxima Nova" w:cs="Proxima Nova"/>
            <w:sz w:val="26"/>
            <w:szCs w:val="26"/>
          </w:rPr>
          <w:t>rate the potential of data analytics in addressing environmental challenges.</w:t>
        </w:r>
      </w:ins>
    </w:p>
    <w:p w14:paraId="1245CE32" w14:textId="77777777" w:rsidR="00391232" w:rsidRDefault="00391232" w:rsidP="00391232">
      <w:pPr>
        <w:spacing w:before="240" w:after="240"/>
        <w:ind w:left="720"/>
        <w:rPr>
          <w:ins w:id="410" w:author="Menezes, Fiona Shailin" w:date="2024-07-22T23:04:00Z" w16du:dateUtc="2024-07-22T22:04:00Z"/>
          <w:rFonts w:ascii="Proxima Nova" w:eastAsia="Proxima Nova" w:hAnsi="Proxima Nova" w:cs="Proxima Nova"/>
          <w:b/>
          <w:bCs/>
          <w:sz w:val="24"/>
          <w:szCs w:val="24"/>
          <w:lang w:val="en-IN"/>
        </w:rPr>
      </w:pPr>
      <w:ins w:id="411" w:author="Menezes, Fiona Shailin" w:date="2024-07-22T23:04:00Z" w16du:dateUtc="2024-07-22T22:04:00Z">
        <w:r w:rsidRPr="009163ED">
          <w:rPr>
            <w:rFonts w:ascii="Proxima Nova" w:eastAsia="Proxima Nova" w:hAnsi="Proxima Nova" w:cs="Proxima Nova"/>
            <w:b/>
            <w:bCs/>
            <w:sz w:val="24"/>
            <w:szCs w:val="24"/>
            <w:lang w:val="en-IN"/>
          </w:rPr>
          <w:t>Problem Statement</w:t>
        </w:r>
        <w:r>
          <w:rPr>
            <w:rFonts w:ascii="Proxima Nova" w:eastAsia="Proxima Nova" w:hAnsi="Proxima Nova" w:cs="Proxima Nova"/>
            <w:b/>
            <w:bCs/>
            <w:sz w:val="24"/>
            <w:szCs w:val="24"/>
            <w:lang w:val="en-IN"/>
          </w:rPr>
          <w:t>:</w:t>
        </w:r>
      </w:ins>
    </w:p>
    <w:p w14:paraId="1B041102" w14:textId="77777777" w:rsidR="00391232" w:rsidRDefault="00391232" w:rsidP="00391232">
      <w:pPr>
        <w:spacing w:before="240" w:after="240"/>
        <w:ind w:left="720"/>
        <w:jc w:val="both"/>
        <w:rPr>
          <w:ins w:id="412" w:author="Menezes, Fiona Shailin" w:date="2024-07-22T23:04:00Z" w16du:dateUtc="2024-07-22T22:04:00Z"/>
          <w:rFonts w:ascii="Proxima Nova" w:eastAsia="Proxima Nova" w:hAnsi="Proxima Nova" w:cs="Proxima Nova"/>
          <w:sz w:val="24"/>
          <w:szCs w:val="24"/>
        </w:rPr>
      </w:pPr>
      <w:ins w:id="413" w:author="Menezes, Fiona Shailin" w:date="2024-07-22T23:04:00Z" w16du:dateUtc="2024-07-22T22:04:00Z">
        <w:r w:rsidRPr="009163ED">
          <w:rPr>
            <w:rFonts w:ascii="Proxima Nova" w:eastAsia="Proxima Nova" w:hAnsi="Proxima Nova" w:cs="Proxima Nova"/>
            <w:sz w:val="24"/>
            <w:szCs w:val="24"/>
          </w:rPr>
          <w:t>Bristol faces significant challenges in maintaining and improving the quality of its surface water resources. The complex interplay of urban development, industrial activities, and changing climate patterns impacts water quality, potentially affecting public health, ecosystem integrity, and the city's overall environmental sustainability. There is a need for data-driven approaches to understand, predict, and manage surface water quality in this urban environment using publicly available data. This study aims to address this need by applying machine learning techniques to analyze and predict water quality using the 2023 surface water quality dataset from Bristol Open Data.</w:t>
        </w:r>
      </w:ins>
    </w:p>
    <w:p w14:paraId="060D4017" w14:textId="77777777" w:rsidR="00391232" w:rsidRPr="009163ED" w:rsidRDefault="00391232" w:rsidP="00391232">
      <w:pPr>
        <w:spacing w:before="240" w:after="240"/>
        <w:ind w:left="720"/>
        <w:jc w:val="both"/>
        <w:rPr>
          <w:ins w:id="414" w:author="Menezes, Fiona Shailin" w:date="2024-07-22T23:04:00Z" w16du:dateUtc="2024-07-22T22:04:00Z"/>
          <w:rFonts w:ascii="Proxima Nova" w:eastAsia="Proxima Nova" w:hAnsi="Proxima Nova" w:cs="Proxima Nova"/>
          <w:b/>
          <w:bCs/>
          <w:sz w:val="24"/>
          <w:szCs w:val="24"/>
          <w:lang w:val="en-IN"/>
        </w:rPr>
      </w:pPr>
      <w:ins w:id="415" w:author="Menezes, Fiona Shailin" w:date="2024-07-22T23:04:00Z" w16du:dateUtc="2024-07-22T22:04:00Z">
        <w:r w:rsidRPr="009163ED">
          <w:rPr>
            <w:rFonts w:ascii="Proxima Nova" w:eastAsia="Proxima Nova" w:hAnsi="Proxima Nova" w:cs="Proxima Nova"/>
            <w:b/>
            <w:bCs/>
            <w:sz w:val="24"/>
            <w:szCs w:val="24"/>
            <w:lang w:val="en-IN"/>
          </w:rPr>
          <w:t>Research Scope and Context:</w:t>
        </w:r>
      </w:ins>
    </w:p>
    <w:p w14:paraId="456054F9" w14:textId="77777777" w:rsidR="00391232" w:rsidRPr="009163ED" w:rsidRDefault="00391232" w:rsidP="00391232">
      <w:pPr>
        <w:spacing w:before="240" w:after="240"/>
        <w:ind w:left="720"/>
        <w:jc w:val="both"/>
        <w:rPr>
          <w:ins w:id="416" w:author="Menezes, Fiona Shailin" w:date="2024-07-22T23:04:00Z" w16du:dateUtc="2024-07-22T22:04:00Z"/>
          <w:rFonts w:ascii="Proxima Nova" w:eastAsia="Proxima Nova" w:hAnsi="Proxima Nova" w:cs="Proxima Nova"/>
          <w:sz w:val="24"/>
          <w:szCs w:val="24"/>
          <w:lang w:val="en-IN"/>
        </w:rPr>
      </w:pPr>
      <w:ins w:id="417" w:author="Menezes, Fiona Shailin" w:date="2024-07-22T23:04:00Z" w16du:dateUtc="2024-07-22T22:04:00Z">
        <w:r w:rsidRPr="009163ED">
          <w:rPr>
            <w:rFonts w:ascii="Proxima Nova" w:eastAsia="Proxima Nova" w:hAnsi="Proxima Nova" w:cs="Proxima Nova"/>
            <w:sz w:val="24"/>
            <w:szCs w:val="24"/>
            <w:lang w:val="en-IN"/>
          </w:rPr>
          <w:t>This research is situated within the broader context of urban water management and environmental data science, with a specific focus on the city of Bristol, UK. As cities grapple with sustainable development challenges, there is an increasing recognition of the need for evidence-based approaches to environmental management (Goonetilleke et al., 2019). The application of machine learning techniques to environmental data offers promising avenues for gaining deeper insights into complex ecological systems and informing policy decisions (Rahmani et al., 2021).</w:t>
        </w:r>
      </w:ins>
    </w:p>
    <w:p w14:paraId="1BA8AB27" w14:textId="77777777" w:rsidR="00391232" w:rsidRPr="009163ED" w:rsidRDefault="00391232" w:rsidP="00391232">
      <w:pPr>
        <w:spacing w:before="240" w:after="240"/>
        <w:ind w:left="720"/>
        <w:jc w:val="both"/>
        <w:rPr>
          <w:ins w:id="418" w:author="Menezes, Fiona Shailin" w:date="2024-07-22T23:04:00Z" w16du:dateUtc="2024-07-22T22:04:00Z"/>
          <w:rFonts w:ascii="Proxima Nova" w:eastAsia="Proxima Nova" w:hAnsi="Proxima Nova" w:cs="Proxima Nova"/>
          <w:sz w:val="24"/>
          <w:szCs w:val="24"/>
          <w:lang w:val="en-IN"/>
        </w:rPr>
      </w:pPr>
      <w:ins w:id="419" w:author="Menezes, Fiona Shailin" w:date="2024-07-22T23:04:00Z" w16du:dateUtc="2024-07-22T22:04:00Z">
        <w:r w:rsidRPr="009163ED">
          <w:rPr>
            <w:rFonts w:ascii="Proxima Nova" w:eastAsia="Proxima Nova" w:hAnsi="Proxima Nova" w:cs="Proxima Nova"/>
            <w:sz w:val="24"/>
            <w:szCs w:val="24"/>
            <w:lang w:val="en-IN"/>
          </w:rPr>
          <w:t>The scope of this study is specifically focused on:</w:t>
        </w:r>
      </w:ins>
    </w:p>
    <w:p w14:paraId="30BAB0B7" w14:textId="77777777" w:rsidR="00391232" w:rsidRPr="009163ED" w:rsidRDefault="00391232" w:rsidP="00391232">
      <w:pPr>
        <w:numPr>
          <w:ilvl w:val="0"/>
          <w:numId w:val="33"/>
        </w:numPr>
        <w:spacing w:before="240" w:after="240"/>
        <w:jc w:val="both"/>
        <w:rPr>
          <w:ins w:id="420" w:author="Menezes, Fiona Shailin" w:date="2024-07-22T23:04:00Z" w16du:dateUtc="2024-07-22T22:04:00Z"/>
          <w:rFonts w:ascii="Proxima Nova" w:eastAsia="Proxima Nova" w:hAnsi="Proxima Nova" w:cs="Proxima Nova"/>
          <w:sz w:val="24"/>
          <w:szCs w:val="24"/>
          <w:lang w:val="en-IN"/>
        </w:rPr>
      </w:pPr>
      <w:ins w:id="421" w:author="Menezes, Fiona Shailin" w:date="2024-07-22T23:04:00Z" w16du:dateUtc="2024-07-22T22:04:00Z">
        <w:r w:rsidRPr="009163ED">
          <w:rPr>
            <w:rFonts w:ascii="Proxima Nova" w:eastAsia="Proxima Nova" w:hAnsi="Proxima Nova" w:cs="Proxima Nova"/>
            <w:sz w:val="24"/>
            <w:szCs w:val="24"/>
            <w:lang w:val="en-IN"/>
          </w:rPr>
          <w:t>Data Source: The research exclusively utilizes the 2023 surface water quality dataset from the Bristol Open Data portal. This focus on a single, recent dataset allows for an in-depth analysis of current water quality conditions in Bristol.</w:t>
        </w:r>
      </w:ins>
    </w:p>
    <w:p w14:paraId="051A2324" w14:textId="77777777" w:rsidR="00391232" w:rsidRPr="009163ED" w:rsidRDefault="00391232" w:rsidP="00391232">
      <w:pPr>
        <w:numPr>
          <w:ilvl w:val="0"/>
          <w:numId w:val="33"/>
        </w:numPr>
        <w:spacing w:before="240" w:after="240"/>
        <w:jc w:val="both"/>
        <w:rPr>
          <w:ins w:id="422" w:author="Menezes, Fiona Shailin" w:date="2024-07-22T23:04:00Z" w16du:dateUtc="2024-07-22T22:04:00Z"/>
          <w:rFonts w:ascii="Proxima Nova" w:eastAsia="Proxima Nova" w:hAnsi="Proxima Nova" w:cs="Proxima Nova"/>
          <w:sz w:val="24"/>
          <w:szCs w:val="24"/>
          <w:lang w:val="en-IN"/>
        </w:rPr>
      </w:pPr>
      <w:ins w:id="423" w:author="Menezes, Fiona Shailin" w:date="2024-07-22T23:04:00Z" w16du:dateUtc="2024-07-22T22:04:00Z">
        <w:r w:rsidRPr="009163ED">
          <w:rPr>
            <w:rFonts w:ascii="Proxima Nova" w:eastAsia="Proxima Nova" w:hAnsi="Proxima Nova" w:cs="Proxima Nova"/>
            <w:sz w:val="24"/>
            <w:szCs w:val="24"/>
            <w:lang w:val="en-IN"/>
          </w:rPr>
          <w:t>Geographical Area: The study is confined to the city of Bristol, UK, providing a detailed examination of water quality issues in this specific urban environment.</w:t>
        </w:r>
      </w:ins>
    </w:p>
    <w:p w14:paraId="56C2DA91" w14:textId="77777777" w:rsidR="00391232" w:rsidRPr="009163ED" w:rsidRDefault="00391232" w:rsidP="00391232">
      <w:pPr>
        <w:numPr>
          <w:ilvl w:val="0"/>
          <w:numId w:val="33"/>
        </w:numPr>
        <w:spacing w:before="240" w:after="240"/>
        <w:jc w:val="both"/>
        <w:rPr>
          <w:ins w:id="424" w:author="Menezes, Fiona Shailin" w:date="2024-07-22T23:04:00Z" w16du:dateUtc="2024-07-22T22:04:00Z"/>
          <w:rFonts w:ascii="Proxima Nova" w:eastAsia="Proxima Nova" w:hAnsi="Proxima Nova" w:cs="Proxima Nova"/>
          <w:sz w:val="24"/>
          <w:szCs w:val="24"/>
          <w:lang w:val="en-IN"/>
        </w:rPr>
      </w:pPr>
      <w:ins w:id="425" w:author="Menezes, Fiona Shailin" w:date="2024-07-22T23:04:00Z" w16du:dateUtc="2024-07-22T22:04:00Z">
        <w:r w:rsidRPr="009163ED">
          <w:rPr>
            <w:rFonts w:ascii="Proxima Nova" w:eastAsia="Proxima Nova" w:hAnsi="Proxima Nova" w:cs="Proxima Nova"/>
            <w:sz w:val="24"/>
            <w:szCs w:val="24"/>
            <w:lang w:val="en-IN"/>
          </w:rPr>
          <w:lastRenderedPageBreak/>
          <w:t>Temporal Focus: The analysis is limited to the year 2023, offering a snapshot of current water quality conditions rather than a historical trend analysis.</w:t>
        </w:r>
      </w:ins>
    </w:p>
    <w:p w14:paraId="0C47D940" w14:textId="77777777" w:rsidR="00391232" w:rsidRPr="009163ED" w:rsidRDefault="00391232" w:rsidP="00391232">
      <w:pPr>
        <w:numPr>
          <w:ilvl w:val="0"/>
          <w:numId w:val="33"/>
        </w:numPr>
        <w:spacing w:before="240" w:after="240"/>
        <w:jc w:val="both"/>
        <w:rPr>
          <w:ins w:id="426" w:author="Menezes, Fiona Shailin" w:date="2024-07-22T23:04:00Z" w16du:dateUtc="2024-07-22T22:04:00Z"/>
          <w:rFonts w:ascii="Proxima Nova" w:eastAsia="Proxima Nova" w:hAnsi="Proxima Nova" w:cs="Proxima Nova"/>
          <w:sz w:val="24"/>
          <w:szCs w:val="24"/>
          <w:lang w:val="en-IN"/>
        </w:rPr>
      </w:pPr>
      <w:ins w:id="427" w:author="Menezes, Fiona Shailin" w:date="2024-07-22T23:04:00Z" w16du:dateUtc="2024-07-22T22:04:00Z">
        <w:r w:rsidRPr="009163ED">
          <w:rPr>
            <w:rFonts w:ascii="Proxima Nova" w:eastAsia="Proxima Nova" w:hAnsi="Proxima Nova" w:cs="Proxima Nova"/>
            <w:sz w:val="24"/>
            <w:szCs w:val="24"/>
            <w:lang w:val="en-IN"/>
          </w:rPr>
          <w:t>Water Quality Parameters: The study will concentrate on key water quality indicators available in the dataset, such as E. coli levels, dissolved oxygen, pH, temperature, and specific chemical pollutants.</w:t>
        </w:r>
      </w:ins>
    </w:p>
    <w:p w14:paraId="3B66274B" w14:textId="77777777" w:rsidR="00391232" w:rsidRPr="009163ED" w:rsidRDefault="00391232" w:rsidP="00391232">
      <w:pPr>
        <w:numPr>
          <w:ilvl w:val="0"/>
          <w:numId w:val="33"/>
        </w:numPr>
        <w:spacing w:before="240" w:after="240"/>
        <w:jc w:val="both"/>
        <w:rPr>
          <w:ins w:id="428" w:author="Menezes, Fiona Shailin" w:date="2024-07-22T23:04:00Z" w16du:dateUtc="2024-07-22T22:04:00Z"/>
          <w:rFonts w:ascii="Proxima Nova" w:eastAsia="Proxima Nova" w:hAnsi="Proxima Nova" w:cs="Proxima Nova"/>
          <w:sz w:val="24"/>
          <w:szCs w:val="24"/>
          <w:lang w:val="en-IN"/>
        </w:rPr>
      </w:pPr>
      <w:ins w:id="429" w:author="Menezes, Fiona Shailin" w:date="2024-07-22T23:04:00Z" w16du:dateUtc="2024-07-22T22:04:00Z">
        <w:r w:rsidRPr="009163ED">
          <w:rPr>
            <w:rFonts w:ascii="Proxima Nova" w:eastAsia="Proxima Nova" w:hAnsi="Proxima Nova" w:cs="Proxima Nova"/>
            <w:sz w:val="24"/>
            <w:szCs w:val="24"/>
            <w:lang w:val="en-IN"/>
          </w:rPr>
          <w:t xml:space="preserve">Analytical Approach: The research will employ statistical analysis and machine learning techniques, specifically Multiple Linear Regression, to </w:t>
        </w:r>
        <w:proofErr w:type="spellStart"/>
        <w:r w:rsidRPr="009163ED">
          <w:rPr>
            <w:rFonts w:ascii="Proxima Nova" w:eastAsia="Proxima Nova" w:hAnsi="Proxima Nova" w:cs="Proxima Nova"/>
            <w:sz w:val="24"/>
            <w:szCs w:val="24"/>
            <w:lang w:val="en-IN"/>
          </w:rPr>
          <w:t>analyze</w:t>
        </w:r>
        <w:proofErr w:type="spellEnd"/>
        <w:r w:rsidRPr="009163ED">
          <w:rPr>
            <w:rFonts w:ascii="Proxima Nova" w:eastAsia="Proxima Nova" w:hAnsi="Proxima Nova" w:cs="Proxima Nova"/>
            <w:sz w:val="24"/>
            <w:szCs w:val="24"/>
            <w:lang w:val="en-IN"/>
          </w:rPr>
          <w:t xml:space="preserve"> the relationships between various water quality parameters.</w:t>
        </w:r>
      </w:ins>
    </w:p>
    <w:p w14:paraId="58FE472E" w14:textId="77777777" w:rsidR="00391232" w:rsidRPr="009163ED" w:rsidRDefault="00391232" w:rsidP="00391232">
      <w:pPr>
        <w:numPr>
          <w:ilvl w:val="0"/>
          <w:numId w:val="33"/>
        </w:numPr>
        <w:spacing w:before="240" w:after="240"/>
        <w:jc w:val="both"/>
        <w:rPr>
          <w:ins w:id="430" w:author="Menezes, Fiona Shailin" w:date="2024-07-22T23:04:00Z" w16du:dateUtc="2024-07-22T22:04:00Z"/>
          <w:rFonts w:ascii="Proxima Nova" w:eastAsia="Proxima Nova" w:hAnsi="Proxima Nova" w:cs="Proxima Nova"/>
          <w:sz w:val="24"/>
          <w:szCs w:val="24"/>
          <w:lang w:val="en-IN"/>
        </w:rPr>
      </w:pPr>
      <w:ins w:id="431" w:author="Menezes, Fiona Shailin" w:date="2024-07-22T23:04:00Z" w16du:dateUtc="2024-07-22T22:04:00Z">
        <w:r w:rsidRPr="009163ED">
          <w:rPr>
            <w:rFonts w:ascii="Proxima Nova" w:eastAsia="Proxima Nova" w:hAnsi="Proxima Nova" w:cs="Proxima Nova"/>
            <w:sz w:val="24"/>
            <w:szCs w:val="24"/>
            <w:lang w:val="en-IN"/>
          </w:rPr>
          <w:t>Environmental Impact: The study will assess the current state of water quality in Bristol by comparing observed levels with established environmental standards set by the UK Environment Agency.</w:t>
        </w:r>
      </w:ins>
    </w:p>
    <w:p w14:paraId="2DFD8EDF" w14:textId="77777777" w:rsidR="00391232" w:rsidRPr="009163ED" w:rsidRDefault="00391232" w:rsidP="00391232">
      <w:pPr>
        <w:numPr>
          <w:ilvl w:val="0"/>
          <w:numId w:val="33"/>
        </w:numPr>
        <w:spacing w:before="240" w:after="240"/>
        <w:jc w:val="both"/>
        <w:rPr>
          <w:ins w:id="432" w:author="Menezes, Fiona Shailin" w:date="2024-07-22T23:04:00Z" w16du:dateUtc="2024-07-22T22:04:00Z"/>
          <w:rFonts w:ascii="Proxima Nova" w:eastAsia="Proxima Nova" w:hAnsi="Proxima Nova" w:cs="Proxima Nova"/>
          <w:sz w:val="24"/>
          <w:szCs w:val="24"/>
          <w:lang w:val="en-IN"/>
        </w:rPr>
      </w:pPr>
      <w:ins w:id="433" w:author="Menezes, Fiona Shailin" w:date="2024-07-22T23:04:00Z" w16du:dateUtc="2024-07-22T22:04:00Z">
        <w:r w:rsidRPr="009163ED">
          <w:rPr>
            <w:rFonts w:ascii="Proxima Nova" w:eastAsia="Proxima Nova" w:hAnsi="Proxima Nova" w:cs="Proxima Nova"/>
            <w:sz w:val="24"/>
            <w:szCs w:val="24"/>
            <w:lang w:val="en-IN"/>
          </w:rPr>
          <w:t xml:space="preserve">Predictive </w:t>
        </w:r>
        <w:proofErr w:type="spellStart"/>
        <w:r w:rsidRPr="009163ED">
          <w:rPr>
            <w:rFonts w:ascii="Proxima Nova" w:eastAsia="Proxima Nova" w:hAnsi="Proxima Nova" w:cs="Proxima Nova"/>
            <w:sz w:val="24"/>
            <w:szCs w:val="24"/>
            <w:lang w:val="en-IN"/>
          </w:rPr>
          <w:t>Modeling</w:t>
        </w:r>
        <w:proofErr w:type="spellEnd"/>
        <w:r w:rsidRPr="009163ED">
          <w:rPr>
            <w:rFonts w:ascii="Proxima Nova" w:eastAsia="Proxima Nova" w:hAnsi="Proxima Nova" w:cs="Proxima Nova"/>
            <w:sz w:val="24"/>
            <w:szCs w:val="24"/>
            <w:lang w:val="en-IN"/>
          </w:rPr>
          <w:t>: A Multiple Linear Regression model will be developed to predict specific water quality parameters based on other measured variables within the dataset.</w:t>
        </w:r>
      </w:ins>
    </w:p>
    <w:p w14:paraId="735ECEB6" w14:textId="77777777" w:rsidR="00391232" w:rsidRPr="009163ED" w:rsidRDefault="00391232" w:rsidP="00391232">
      <w:pPr>
        <w:numPr>
          <w:ilvl w:val="0"/>
          <w:numId w:val="33"/>
        </w:numPr>
        <w:spacing w:before="240" w:after="240"/>
        <w:jc w:val="both"/>
        <w:rPr>
          <w:ins w:id="434" w:author="Menezes, Fiona Shailin" w:date="2024-07-22T23:04:00Z" w16du:dateUtc="2024-07-22T22:04:00Z"/>
          <w:rFonts w:ascii="Proxima Nova" w:eastAsia="Proxima Nova" w:hAnsi="Proxima Nova" w:cs="Proxima Nova"/>
          <w:sz w:val="24"/>
          <w:szCs w:val="24"/>
          <w:lang w:val="en-IN"/>
        </w:rPr>
      </w:pPr>
      <w:ins w:id="435" w:author="Menezes, Fiona Shailin" w:date="2024-07-22T23:04:00Z" w16du:dateUtc="2024-07-22T22:04:00Z">
        <w:r w:rsidRPr="009163ED">
          <w:rPr>
            <w:rFonts w:ascii="Proxima Nova" w:eastAsia="Proxima Nova" w:hAnsi="Proxima Nova" w:cs="Proxima Nova"/>
            <w:sz w:val="24"/>
            <w:szCs w:val="24"/>
            <w:lang w:val="en-IN"/>
          </w:rPr>
          <w:t>Management Insights: Based on the analysis, the study aims to generate data-driven insights and recommendations for improving water management practices in Bristol.</w:t>
        </w:r>
      </w:ins>
    </w:p>
    <w:p w14:paraId="172D03D2" w14:textId="77777777" w:rsidR="00391232" w:rsidRDefault="00391232" w:rsidP="00391232">
      <w:pPr>
        <w:spacing w:before="240" w:after="240"/>
        <w:ind w:left="720"/>
        <w:jc w:val="both"/>
        <w:rPr>
          <w:ins w:id="436" w:author="Menezes, Fiona Shailin" w:date="2024-07-22T23:04:00Z" w16du:dateUtc="2024-07-22T22:04:00Z"/>
          <w:rFonts w:ascii="Proxima Nova" w:eastAsia="Proxima Nova" w:hAnsi="Proxima Nova" w:cs="Proxima Nova"/>
          <w:sz w:val="24"/>
          <w:szCs w:val="24"/>
          <w:lang w:val="en-IN"/>
        </w:rPr>
      </w:pPr>
      <w:ins w:id="437" w:author="Menezes, Fiona Shailin" w:date="2024-07-22T23:04:00Z" w16du:dateUtc="2024-07-22T22:04:00Z">
        <w:r w:rsidRPr="009163ED">
          <w:rPr>
            <w:rFonts w:ascii="Proxima Nova" w:eastAsia="Proxima Nova" w:hAnsi="Proxima Nova" w:cs="Proxima Nova"/>
            <w:sz w:val="24"/>
            <w:szCs w:val="24"/>
            <w:lang w:val="en-IN"/>
          </w:rPr>
          <w:t>By confining the study to this specific scope, the research aims to demonstrate the potential of open data and machine learning in urban water management, even with limited temporal data. The findings and methodologies developed could serve as a foundation for similar analyses in other urban areas, contributing to the broader field of environmental data science and sustainable urban water management.</w:t>
        </w:r>
      </w:ins>
    </w:p>
    <w:p w14:paraId="34F851C0" w14:textId="77777777" w:rsidR="00391232" w:rsidRDefault="00391232" w:rsidP="00391232">
      <w:pPr>
        <w:spacing w:before="240" w:after="240"/>
        <w:rPr>
          <w:ins w:id="438" w:author="Menezes, Fiona Shailin" w:date="2024-07-22T23:04:00Z" w16du:dateUtc="2024-07-22T22:04:00Z"/>
          <w:rFonts w:ascii="Proxima Nova" w:eastAsia="Proxima Nova" w:hAnsi="Proxima Nova" w:cs="Proxima Nova"/>
          <w:b/>
          <w:sz w:val="24"/>
          <w:szCs w:val="24"/>
        </w:rPr>
      </w:pPr>
      <w:ins w:id="439" w:author="Menezes, Fiona Shailin" w:date="2024-07-22T23:04:00Z" w16du:dateUtc="2024-07-22T22:04:00Z">
        <w:r>
          <w:rPr>
            <w:rFonts w:ascii="Proxima Nova" w:eastAsia="Proxima Nova" w:hAnsi="Proxima Nova" w:cs="Proxima Nova"/>
            <w:b/>
            <w:sz w:val="24"/>
            <w:szCs w:val="24"/>
          </w:rPr>
          <w:t>Literature Review</w:t>
        </w:r>
      </w:ins>
    </w:p>
    <w:p w14:paraId="35651103" w14:textId="77777777" w:rsidR="00391232" w:rsidRDefault="00391232" w:rsidP="00391232">
      <w:pPr>
        <w:spacing w:before="240" w:after="240"/>
        <w:rPr>
          <w:ins w:id="440" w:author="Menezes, Fiona Shailin" w:date="2024-07-22T23:04:00Z" w16du:dateUtc="2024-07-22T22:04:00Z"/>
          <w:rFonts w:ascii="Proxima Nova" w:eastAsia="Proxima Nova" w:hAnsi="Proxima Nova" w:cs="Proxima Nova"/>
          <w:sz w:val="24"/>
          <w:szCs w:val="24"/>
        </w:rPr>
      </w:pPr>
      <w:ins w:id="441" w:author="Menezes, Fiona Shailin" w:date="2024-07-22T23:04:00Z" w16du:dateUtc="2024-07-22T22:04:00Z">
        <w:r>
          <w:rPr>
            <w:rFonts w:ascii="Proxima Nova" w:eastAsia="Proxima Nova" w:hAnsi="Proxima Nova" w:cs="Proxima Nova"/>
            <w:sz w:val="24"/>
            <w:szCs w:val="24"/>
          </w:rPr>
          <w:t>The study of urban water quality has gained significant attention in recent years, with researchers exploring various approaches to assess, predict, and manage water resources in urban environments. This research builds upon existing literature in the fields of water quality assessment, machine learning applications in environmental science, and urban water management.</w:t>
        </w:r>
      </w:ins>
    </w:p>
    <w:p w14:paraId="014A66E7" w14:textId="77777777" w:rsidR="00391232" w:rsidRDefault="00391232" w:rsidP="00391232">
      <w:pPr>
        <w:spacing w:before="240" w:after="240"/>
        <w:rPr>
          <w:ins w:id="442" w:author="Menezes, Fiona Shailin" w:date="2024-07-22T23:04:00Z" w16du:dateUtc="2024-07-22T22:04:00Z"/>
          <w:rFonts w:ascii="Proxima Nova" w:eastAsia="Proxima Nova" w:hAnsi="Proxima Nova" w:cs="Proxima Nova"/>
          <w:sz w:val="24"/>
          <w:szCs w:val="24"/>
        </w:rPr>
      </w:pPr>
      <w:ins w:id="443" w:author="Menezes, Fiona Shailin" w:date="2024-07-22T23:04:00Z" w16du:dateUtc="2024-07-22T22:04:00Z">
        <w:r>
          <w:rPr>
            <w:rFonts w:ascii="Proxima Nova" w:eastAsia="Proxima Nova" w:hAnsi="Proxima Nova" w:cs="Proxima Nova"/>
            <w:sz w:val="24"/>
            <w:szCs w:val="24"/>
          </w:rPr>
          <w:t xml:space="preserve">Water Quality Assessment in Urban Environments: Urban areas face unique challenges in maintaining water quality due to high population density, industrial activities, and altered hydrological cycles. Grimm et al. (2008) provided a comprehensive overview of </w:t>
        </w:r>
        <w:r>
          <w:rPr>
            <w:rFonts w:ascii="Proxima Nova" w:eastAsia="Proxima Nova" w:hAnsi="Proxima Nova" w:cs="Proxima Nova"/>
            <w:sz w:val="24"/>
            <w:szCs w:val="24"/>
          </w:rPr>
          <w:lastRenderedPageBreak/>
          <w:t>urban water quality issues, highlighting the complex interactions between human activities and aquatic ecosystems. More recently, Goonetilleke et al. (2019) examined the potential of stormwater reuse in urban areas, emphasizing the need for innovative approaches to water management in cities.</w:t>
        </w:r>
      </w:ins>
    </w:p>
    <w:p w14:paraId="1E5A51FC" w14:textId="77777777" w:rsidR="00391232" w:rsidRDefault="00391232" w:rsidP="00391232">
      <w:pPr>
        <w:spacing w:before="240" w:after="240"/>
        <w:rPr>
          <w:ins w:id="444" w:author="Menezes, Fiona Shailin" w:date="2024-07-22T23:04:00Z" w16du:dateUtc="2024-07-22T22:04:00Z"/>
          <w:rFonts w:ascii="Proxima Nova" w:eastAsia="Proxima Nova" w:hAnsi="Proxima Nova" w:cs="Proxima Nova"/>
          <w:sz w:val="24"/>
          <w:szCs w:val="24"/>
        </w:rPr>
      </w:pPr>
      <w:ins w:id="445" w:author="Menezes, Fiona Shailin" w:date="2024-07-22T23:04:00Z" w16du:dateUtc="2024-07-22T22:04:00Z">
        <w:r>
          <w:rPr>
            <w:rFonts w:ascii="Proxima Nova" w:eastAsia="Proxima Nova" w:hAnsi="Proxima Nova" w:cs="Proxima Nova"/>
            <w:sz w:val="24"/>
            <w:szCs w:val="24"/>
          </w:rPr>
          <w:t>Machine Learning in Environmental Science: The application of machine learning techniques in environmental science has shown promising results in recent years. Sit et al. (2020) reviewed the progress and future directions of machine learning in water sciences, noting its potential to improve water quality prediction and management. Specifically relevant to this study, Rahmani et al. (2021) demonstrated the exceptional performance of deep learning models in predicting stream temperatures, highlighting the value of integrating diverse data sources in environmental modeling.</w:t>
        </w:r>
      </w:ins>
    </w:p>
    <w:p w14:paraId="0A07EE84" w14:textId="77777777" w:rsidR="00391232" w:rsidRDefault="00391232" w:rsidP="00391232">
      <w:pPr>
        <w:spacing w:before="240" w:after="240"/>
        <w:rPr>
          <w:ins w:id="446" w:author="Menezes, Fiona Shailin" w:date="2024-07-22T23:04:00Z" w16du:dateUtc="2024-07-22T22:04:00Z"/>
          <w:rFonts w:ascii="Proxima Nova" w:eastAsia="Proxima Nova" w:hAnsi="Proxima Nova" w:cs="Proxima Nova"/>
          <w:sz w:val="24"/>
          <w:szCs w:val="24"/>
        </w:rPr>
      </w:pPr>
      <w:ins w:id="447" w:author="Menezes, Fiona Shailin" w:date="2024-07-22T23:04:00Z" w16du:dateUtc="2024-07-22T22:04:00Z">
        <w:r>
          <w:rPr>
            <w:rFonts w:ascii="Proxima Nova" w:eastAsia="Proxima Nova" w:hAnsi="Proxima Nova" w:cs="Proxima Nova"/>
            <w:sz w:val="24"/>
            <w:szCs w:val="24"/>
          </w:rPr>
          <w:t>Water Quality Studies in Bristol: While broader studies provide context, local research is crucial for understanding Bristol's specific water quality challenges. Langston et al. (2010) examined water quality trends in the Severn Estuary, which is directly relevant to Bristol's water systems. Additionally, annual water quality reports from Bristol Water offer valuable insights into local water management practices and challenges (Bristol Water, 2022).</w:t>
        </w:r>
      </w:ins>
    </w:p>
    <w:p w14:paraId="6D56053F" w14:textId="77777777" w:rsidR="00391232" w:rsidRDefault="00391232" w:rsidP="00391232">
      <w:pPr>
        <w:spacing w:before="240" w:after="240"/>
        <w:rPr>
          <w:ins w:id="448" w:author="Menezes, Fiona Shailin" w:date="2024-07-22T23:04:00Z" w16du:dateUtc="2024-07-22T22:04:00Z"/>
          <w:rFonts w:ascii="Proxima Nova" w:eastAsia="Proxima Nova" w:hAnsi="Proxima Nova" w:cs="Proxima Nova"/>
          <w:sz w:val="24"/>
          <w:szCs w:val="24"/>
        </w:rPr>
      </w:pPr>
      <w:ins w:id="449" w:author="Menezes, Fiona Shailin" w:date="2024-07-22T23:04:00Z" w16du:dateUtc="2024-07-22T22:04:00Z">
        <w:r>
          <w:rPr>
            <w:rFonts w:ascii="Proxima Nova" w:eastAsia="Proxima Nova" w:hAnsi="Proxima Nova" w:cs="Proxima Nova"/>
            <w:sz w:val="24"/>
            <w:szCs w:val="24"/>
          </w:rPr>
          <w:t>Machine Learning in Water Quality Prediction: The use of machine learning for water quality prediction has been explored in various contexts. Zhang et al. (2021) provided a comprehensive review of data-driven water quality model development, discussing the advantages and limitations of different machine learning approaches. For this study, the Multiple Linear Regression approach is informed by the work of Pedregosa et al. (2011), who developed the scikit-learn library widely used for implementing machine learning models in Python.</w:t>
        </w:r>
      </w:ins>
    </w:p>
    <w:p w14:paraId="1814286E" w14:textId="77777777" w:rsidR="00391232" w:rsidRPr="0073616D" w:rsidRDefault="00391232" w:rsidP="00391232">
      <w:pPr>
        <w:spacing w:before="240" w:after="240"/>
        <w:jc w:val="both"/>
        <w:rPr>
          <w:ins w:id="450" w:author="Menezes, Fiona Shailin" w:date="2024-07-22T23:04:00Z" w16du:dateUtc="2024-07-22T22:04:00Z"/>
          <w:rFonts w:ascii="Proxima Nova" w:eastAsia="Proxima Nova" w:hAnsi="Proxima Nova" w:cs="Proxima Nova"/>
          <w:b/>
          <w:bCs/>
          <w:sz w:val="24"/>
          <w:szCs w:val="24"/>
          <w:lang w:val="en-IN"/>
        </w:rPr>
      </w:pPr>
      <w:ins w:id="451" w:author="Menezes, Fiona Shailin" w:date="2024-07-22T23:04:00Z" w16du:dateUtc="2024-07-22T22:04:00Z">
        <w:r w:rsidRPr="0073616D">
          <w:rPr>
            <w:rFonts w:ascii="Proxima Nova" w:eastAsia="Proxima Nova" w:hAnsi="Proxima Nova" w:cs="Proxima Nova"/>
            <w:b/>
            <w:bCs/>
            <w:sz w:val="24"/>
            <w:szCs w:val="24"/>
            <w:lang w:val="en-IN"/>
          </w:rPr>
          <w:t>Data Sources</w:t>
        </w:r>
      </w:ins>
    </w:p>
    <w:p w14:paraId="585FBA6F" w14:textId="77777777" w:rsidR="00391232" w:rsidRPr="0073616D" w:rsidRDefault="00391232" w:rsidP="00391232">
      <w:pPr>
        <w:spacing w:before="240" w:after="240"/>
        <w:jc w:val="both"/>
        <w:rPr>
          <w:ins w:id="452" w:author="Menezes, Fiona Shailin" w:date="2024-07-22T23:04:00Z" w16du:dateUtc="2024-07-22T22:04:00Z"/>
          <w:rFonts w:ascii="Proxima Nova" w:eastAsia="Proxima Nova" w:hAnsi="Proxima Nova" w:cs="Proxima Nova"/>
          <w:sz w:val="24"/>
          <w:szCs w:val="24"/>
          <w:lang w:val="en-IN"/>
        </w:rPr>
      </w:pPr>
      <w:ins w:id="453" w:author="Menezes, Fiona Shailin" w:date="2024-07-22T23:04:00Z" w16du:dateUtc="2024-07-22T22:04:00Z">
        <w:r w:rsidRPr="0073616D">
          <w:rPr>
            <w:rFonts w:ascii="Proxima Nova" w:eastAsia="Proxima Nova" w:hAnsi="Proxima Nova" w:cs="Proxima Nova"/>
            <w:sz w:val="24"/>
            <w:szCs w:val="24"/>
            <w:lang w:val="en-IN"/>
          </w:rPr>
          <w:t>This study exclusively utilizes the 2023 Surface Water Quality dataset available from the Bristol Open Data portal (</w:t>
        </w:r>
        <w:r>
          <w:fldChar w:fldCharType="begin"/>
        </w:r>
        <w:r>
          <w:instrText>HYPERLINK "https://opendata.bristol.gov.uk/"</w:instrText>
        </w:r>
        <w:r>
          <w:fldChar w:fldCharType="separate"/>
        </w:r>
        <w:r w:rsidRPr="0073616D">
          <w:rPr>
            <w:rStyle w:val="Hyperlink"/>
            <w:rFonts w:ascii="Proxima Nova" w:eastAsia="Proxima Nova" w:hAnsi="Proxima Nova" w:cs="Proxima Nova"/>
            <w:sz w:val="24"/>
            <w:szCs w:val="24"/>
            <w:lang w:val="en-IN"/>
          </w:rPr>
          <w:t>https://opendata.bristol.gov.uk/</w:t>
        </w:r>
        <w:r>
          <w:rPr>
            <w:rStyle w:val="Hyperlink"/>
            <w:rFonts w:ascii="Proxima Nova" w:eastAsia="Proxima Nova" w:hAnsi="Proxima Nova" w:cs="Proxima Nova"/>
            <w:sz w:val="24"/>
            <w:szCs w:val="24"/>
            <w:lang w:val="en-IN"/>
          </w:rPr>
          <w:fldChar w:fldCharType="end"/>
        </w:r>
        <w:r w:rsidRPr="0073616D">
          <w:rPr>
            <w:rFonts w:ascii="Proxima Nova" w:eastAsia="Proxima Nova" w:hAnsi="Proxima Nova" w:cs="Proxima Nova"/>
            <w:sz w:val="24"/>
            <w:szCs w:val="24"/>
            <w:lang w:val="en-IN"/>
          </w:rPr>
          <w:t>). This comprehensive dataset, provided by Bristol City Council as part of their open governance initiative, covers various water bodies within Bristol's city limits throughout the year 2023. It includes a range of water quality indicators, encompassing physical parameters (such as temperature), chemical parameters (including pH and dissolved oxygen), and biological parameters (like E. coli counts), along with other relevant environmental variables.</w:t>
        </w:r>
      </w:ins>
    </w:p>
    <w:p w14:paraId="6B80102F" w14:textId="77777777" w:rsidR="00391232" w:rsidRDefault="00391232" w:rsidP="00391232">
      <w:pPr>
        <w:spacing w:before="240" w:after="240"/>
        <w:jc w:val="both"/>
        <w:rPr>
          <w:ins w:id="454" w:author="Menezes, Fiona Shailin" w:date="2024-07-22T23:04:00Z" w16du:dateUtc="2024-07-22T22:04:00Z"/>
          <w:rFonts w:ascii="Proxima Nova" w:eastAsia="Proxima Nova" w:hAnsi="Proxima Nova" w:cs="Proxima Nova"/>
          <w:sz w:val="24"/>
          <w:szCs w:val="24"/>
          <w:lang w:val="en-IN"/>
        </w:rPr>
      </w:pPr>
      <w:ins w:id="455" w:author="Menezes, Fiona Shailin" w:date="2024-07-22T23:04:00Z" w16du:dateUtc="2024-07-22T22:04:00Z">
        <w:r w:rsidRPr="0073616D">
          <w:rPr>
            <w:rFonts w:ascii="Proxima Nova" w:eastAsia="Proxima Nova" w:hAnsi="Proxima Nova" w:cs="Proxima Nova"/>
            <w:sz w:val="24"/>
            <w:szCs w:val="24"/>
            <w:lang w:val="en-IN"/>
          </w:rPr>
          <w:t xml:space="preserve">The dataset is freely accessible to the public, ensuring transparency and allowing for reproducibility of our research. While this data source provides a detailed snapshot of </w:t>
        </w:r>
        <w:r w:rsidRPr="0073616D">
          <w:rPr>
            <w:rFonts w:ascii="Proxima Nova" w:eastAsia="Proxima Nova" w:hAnsi="Proxima Nova" w:cs="Proxima Nova"/>
            <w:sz w:val="24"/>
            <w:szCs w:val="24"/>
            <w:lang w:val="en-IN"/>
          </w:rPr>
          <w:lastRenderedPageBreak/>
          <w:t>Bristol's water quality in 2023, it's important to note its limitations. The dataset lacks historical context for trend analysis, and its quality is dependent on the collection and reporting practices of Bristol City Council. Despite these constraints, focusing on this single, rich dataset allows us to demonstrate the potential of open data resources in environmental research and urban water management, particularly in the context of a specific urban area over a defined period.</w:t>
        </w:r>
      </w:ins>
    </w:p>
    <w:p w14:paraId="2AF9CF71" w14:textId="77777777" w:rsidR="00391232" w:rsidRPr="00304C20" w:rsidRDefault="00391232" w:rsidP="00391232">
      <w:pPr>
        <w:spacing w:before="240" w:after="240"/>
        <w:jc w:val="both"/>
        <w:rPr>
          <w:ins w:id="456" w:author="Menezes, Fiona Shailin" w:date="2024-07-22T23:04:00Z" w16du:dateUtc="2024-07-22T22:04:00Z"/>
          <w:rFonts w:ascii="Proxima Nova" w:eastAsia="Proxima Nova" w:hAnsi="Proxima Nova" w:cs="Proxima Nova"/>
          <w:b/>
          <w:bCs/>
          <w:sz w:val="24"/>
          <w:szCs w:val="24"/>
          <w:lang w:val="en-IN"/>
        </w:rPr>
      </w:pPr>
      <w:ins w:id="457" w:author="Menezes, Fiona Shailin" w:date="2024-07-22T23:04:00Z" w16du:dateUtc="2024-07-22T22:04:00Z">
        <w:r w:rsidRPr="00304C20">
          <w:rPr>
            <w:rFonts w:ascii="Proxima Nova" w:eastAsia="Proxima Nova" w:hAnsi="Proxima Nova" w:cs="Proxima Nova"/>
            <w:b/>
            <w:bCs/>
            <w:sz w:val="24"/>
            <w:szCs w:val="24"/>
            <w:lang w:val="en-IN"/>
          </w:rPr>
          <w:t>Methodology:</w:t>
        </w:r>
      </w:ins>
    </w:p>
    <w:p w14:paraId="4C97D8F9" w14:textId="77777777" w:rsidR="00391232" w:rsidRDefault="00391232" w:rsidP="00391232">
      <w:pPr>
        <w:numPr>
          <w:ilvl w:val="0"/>
          <w:numId w:val="34"/>
        </w:numPr>
        <w:spacing w:before="240" w:after="240"/>
        <w:jc w:val="both"/>
        <w:rPr>
          <w:ins w:id="458" w:author="Menezes, Fiona Shailin" w:date="2024-07-22T23:04:00Z" w16du:dateUtc="2024-07-22T22:04:00Z"/>
          <w:rFonts w:ascii="Proxima Nova" w:eastAsia="Proxima Nova" w:hAnsi="Proxima Nova" w:cs="Proxima Nova"/>
          <w:sz w:val="24"/>
          <w:szCs w:val="24"/>
          <w:lang w:val="en-IN"/>
        </w:rPr>
      </w:pPr>
      <w:ins w:id="459" w:author="Menezes, Fiona Shailin" w:date="2024-07-22T23:04:00Z" w16du:dateUtc="2024-07-22T22:04:00Z">
        <w:r w:rsidRPr="00304C20">
          <w:rPr>
            <w:rFonts w:ascii="Proxima Nova" w:eastAsia="Proxima Nova" w:hAnsi="Proxima Nova" w:cs="Proxima Nova"/>
            <w:sz w:val="24"/>
            <w:szCs w:val="24"/>
            <w:lang w:val="en-IN"/>
          </w:rPr>
          <w:t xml:space="preserve">Data Collection and Preprocessing: </w:t>
        </w:r>
      </w:ins>
    </w:p>
    <w:p w14:paraId="786BA7C3" w14:textId="77777777" w:rsidR="00391232" w:rsidRDefault="00391232" w:rsidP="00391232">
      <w:pPr>
        <w:spacing w:before="240" w:after="240"/>
        <w:ind w:left="720"/>
        <w:jc w:val="both"/>
        <w:rPr>
          <w:ins w:id="460" w:author="Menezes, Fiona Shailin" w:date="2024-07-22T23:04:00Z" w16du:dateUtc="2024-07-22T22:04:00Z"/>
          <w:rFonts w:ascii="Proxima Nova" w:eastAsia="Proxima Nova" w:hAnsi="Proxima Nova" w:cs="Proxima Nova"/>
          <w:sz w:val="24"/>
          <w:szCs w:val="24"/>
          <w:lang w:val="en-IN"/>
        </w:rPr>
      </w:pPr>
      <w:ins w:id="461" w:author="Menezes, Fiona Shailin" w:date="2024-07-22T23:04:00Z" w16du:dateUtc="2024-07-22T22:04:00Z">
        <w:r w:rsidRPr="00304C20">
          <w:rPr>
            <w:rFonts w:ascii="Proxima Nova" w:eastAsia="Proxima Nova" w:hAnsi="Proxima Nova" w:cs="Proxima Nova"/>
            <w:sz w:val="24"/>
            <w:szCs w:val="24"/>
            <w:lang w:val="en-IN"/>
          </w:rPr>
          <w:t xml:space="preserve">a) Data Source: </w:t>
        </w:r>
      </w:ins>
    </w:p>
    <w:p w14:paraId="550FE5D7" w14:textId="77777777" w:rsidR="00391232" w:rsidRPr="00304C20" w:rsidRDefault="00391232" w:rsidP="00391232">
      <w:pPr>
        <w:pStyle w:val="ListParagraph"/>
        <w:numPr>
          <w:ilvl w:val="0"/>
          <w:numId w:val="35"/>
        </w:numPr>
        <w:spacing w:before="240" w:after="240"/>
        <w:jc w:val="both"/>
        <w:rPr>
          <w:ins w:id="462" w:author="Menezes, Fiona Shailin" w:date="2024-07-22T23:04:00Z" w16du:dateUtc="2024-07-22T22:04:00Z"/>
          <w:rFonts w:ascii="Proxima Nova" w:eastAsia="Proxima Nova" w:hAnsi="Proxima Nova" w:cs="Proxima Nova"/>
          <w:sz w:val="24"/>
          <w:szCs w:val="24"/>
          <w:lang w:val="en-IN"/>
        </w:rPr>
      </w:pPr>
      <w:ins w:id="463" w:author="Menezes, Fiona Shailin" w:date="2024-07-22T23:04:00Z" w16du:dateUtc="2024-07-22T22:04:00Z">
        <w:r w:rsidRPr="00304C20">
          <w:rPr>
            <w:rFonts w:ascii="Proxima Nova" w:eastAsia="Proxima Nova" w:hAnsi="Proxima Nova" w:cs="Proxima Nova"/>
            <w:sz w:val="24"/>
            <w:szCs w:val="24"/>
            <w:lang w:val="en-IN"/>
          </w:rPr>
          <w:t xml:space="preserve">2023 surface water quality dataset from Bristol Open Data portal. </w:t>
        </w:r>
      </w:ins>
    </w:p>
    <w:p w14:paraId="5DF148A3" w14:textId="77777777" w:rsidR="00391232" w:rsidRPr="00304C20" w:rsidRDefault="00391232" w:rsidP="00391232">
      <w:pPr>
        <w:spacing w:before="240" w:after="240"/>
        <w:ind w:left="720"/>
        <w:jc w:val="both"/>
        <w:rPr>
          <w:ins w:id="464" w:author="Menezes, Fiona Shailin" w:date="2024-07-22T23:04:00Z" w16du:dateUtc="2024-07-22T22:04:00Z"/>
          <w:rFonts w:ascii="Proxima Nova" w:eastAsia="Proxima Nova" w:hAnsi="Proxima Nova" w:cs="Proxima Nova"/>
          <w:sz w:val="24"/>
          <w:szCs w:val="24"/>
          <w:lang w:val="en-IN"/>
        </w:rPr>
      </w:pPr>
      <w:ins w:id="465" w:author="Menezes, Fiona Shailin" w:date="2024-07-22T23:04:00Z" w16du:dateUtc="2024-07-22T22:04:00Z">
        <w:r w:rsidRPr="00304C20">
          <w:rPr>
            <w:rFonts w:ascii="Proxima Nova" w:eastAsia="Proxima Nova" w:hAnsi="Proxima Nova" w:cs="Proxima Nova"/>
            <w:sz w:val="24"/>
            <w:szCs w:val="24"/>
            <w:lang w:val="en-IN"/>
          </w:rPr>
          <w:t xml:space="preserve">b) Data Cleaning: </w:t>
        </w:r>
      </w:ins>
    </w:p>
    <w:p w14:paraId="0C7C85C3" w14:textId="77777777" w:rsidR="00391232" w:rsidRPr="00304C20" w:rsidRDefault="00391232" w:rsidP="00391232">
      <w:pPr>
        <w:numPr>
          <w:ilvl w:val="1"/>
          <w:numId w:val="34"/>
        </w:numPr>
        <w:spacing w:before="240" w:after="240"/>
        <w:jc w:val="both"/>
        <w:rPr>
          <w:ins w:id="466" w:author="Menezes, Fiona Shailin" w:date="2024-07-22T23:04:00Z" w16du:dateUtc="2024-07-22T22:04:00Z"/>
          <w:rFonts w:ascii="Proxima Nova" w:eastAsia="Proxima Nova" w:hAnsi="Proxima Nova" w:cs="Proxima Nova"/>
          <w:sz w:val="24"/>
          <w:szCs w:val="24"/>
          <w:lang w:val="en-IN"/>
        </w:rPr>
      </w:pPr>
      <w:ins w:id="467" w:author="Menezes, Fiona Shailin" w:date="2024-07-22T23:04:00Z" w16du:dateUtc="2024-07-22T22:04:00Z">
        <w:r w:rsidRPr="00304C20">
          <w:rPr>
            <w:rFonts w:ascii="Proxima Nova" w:eastAsia="Proxima Nova" w:hAnsi="Proxima Nova" w:cs="Proxima Nova"/>
            <w:sz w:val="24"/>
            <w:szCs w:val="24"/>
            <w:lang w:val="en-IN"/>
          </w:rPr>
          <w:t>Remove duplicate entries</w:t>
        </w:r>
      </w:ins>
    </w:p>
    <w:p w14:paraId="20243693" w14:textId="77777777" w:rsidR="00391232" w:rsidRPr="00304C20" w:rsidRDefault="00391232" w:rsidP="00391232">
      <w:pPr>
        <w:numPr>
          <w:ilvl w:val="1"/>
          <w:numId w:val="34"/>
        </w:numPr>
        <w:spacing w:before="240" w:after="240"/>
        <w:jc w:val="both"/>
        <w:rPr>
          <w:ins w:id="468" w:author="Menezes, Fiona Shailin" w:date="2024-07-22T23:04:00Z" w16du:dateUtc="2024-07-22T22:04:00Z"/>
          <w:rFonts w:ascii="Proxima Nova" w:eastAsia="Proxima Nova" w:hAnsi="Proxima Nova" w:cs="Proxima Nova"/>
          <w:sz w:val="24"/>
          <w:szCs w:val="24"/>
          <w:lang w:val="en-IN"/>
        </w:rPr>
      </w:pPr>
      <w:ins w:id="469" w:author="Menezes, Fiona Shailin" w:date="2024-07-22T23:04:00Z" w16du:dateUtc="2024-07-22T22:04:00Z">
        <w:r w:rsidRPr="00304C20">
          <w:rPr>
            <w:rFonts w:ascii="Proxima Nova" w:eastAsia="Proxima Nova" w:hAnsi="Proxima Nova" w:cs="Proxima Nova"/>
            <w:sz w:val="24"/>
            <w:szCs w:val="24"/>
            <w:lang w:val="en-IN"/>
          </w:rPr>
          <w:t>Handle missing values: Impute numerical columns with median, categorical with mode</w:t>
        </w:r>
      </w:ins>
    </w:p>
    <w:p w14:paraId="284E69BD" w14:textId="77777777" w:rsidR="00391232" w:rsidRPr="00304C20" w:rsidRDefault="00391232" w:rsidP="00391232">
      <w:pPr>
        <w:numPr>
          <w:ilvl w:val="1"/>
          <w:numId w:val="34"/>
        </w:numPr>
        <w:spacing w:before="240" w:after="240"/>
        <w:jc w:val="both"/>
        <w:rPr>
          <w:ins w:id="470" w:author="Menezes, Fiona Shailin" w:date="2024-07-22T23:04:00Z" w16du:dateUtc="2024-07-22T22:04:00Z"/>
          <w:rFonts w:ascii="Proxima Nova" w:eastAsia="Proxima Nova" w:hAnsi="Proxima Nova" w:cs="Proxima Nova"/>
          <w:sz w:val="24"/>
          <w:szCs w:val="24"/>
          <w:lang w:val="en-IN"/>
        </w:rPr>
      </w:pPr>
      <w:ins w:id="471" w:author="Menezes, Fiona Shailin" w:date="2024-07-22T23:04:00Z" w16du:dateUtc="2024-07-22T22:04:00Z">
        <w:r w:rsidRPr="00304C20">
          <w:rPr>
            <w:rFonts w:ascii="Proxima Nova" w:eastAsia="Proxima Nova" w:hAnsi="Proxima Nova" w:cs="Proxima Nova"/>
            <w:sz w:val="24"/>
            <w:szCs w:val="24"/>
            <w:lang w:val="en-IN"/>
          </w:rPr>
          <w:t>Remove extreme outliers using the Interquartile Range (IQR) method c) Feature Engineering:</w:t>
        </w:r>
      </w:ins>
    </w:p>
    <w:p w14:paraId="633B444F" w14:textId="77777777" w:rsidR="00391232" w:rsidRPr="00304C20" w:rsidRDefault="00391232" w:rsidP="00391232">
      <w:pPr>
        <w:numPr>
          <w:ilvl w:val="1"/>
          <w:numId w:val="34"/>
        </w:numPr>
        <w:spacing w:before="240" w:after="240"/>
        <w:jc w:val="both"/>
        <w:rPr>
          <w:ins w:id="472" w:author="Menezes, Fiona Shailin" w:date="2024-07-22T23:04:00Z" w16du:dateUtc="2024-07-22T22:04:00Z"/>
          <w:rFonts w:ascii="Proxima Nova" w:eastAsia="Proxima Nova" w:hAnsi="Proxima Nova" w:cs="Proxima Nova"/>
          <w:sz w:val="24"/>
          <w:szCs w:val="24"/>
          <w:lang w:val="en-IN"/>
        </w:rPr>
      </w:pPr>
      <w:ins w:id="473" w:author="Menezes, Fiona Shailin" w:date="2024-07-22T23:04:00Z" w16du:dateUtc="2024-07-22T22:04:00Z">
        <w:r w:rsidRPr="00304C20">
          <w:rPr>
            <w:rFonts w:ascii="Proxima Nova" w:eastAsia="Proxima Nova" w:hAnsi="Proxima Nova" w:cs="Proxima Nova"/>
            <w:sz w:val="24"/>
            <w:szCs w:val="24"/>
            <w:lang w:val="en-IN"/>
          </w:rPr>
          <w:t>Create derived features if applicable (e.g., ratios between parameters)</w:t>
        </w:r>
      </w:ins>
    </w:p>
    <w:p w14:paraId="73B883EE" w14:textId="77777777" w:rsidR="00391232" w:rsidRPr="00304C20" w:rsidRDefault="00391232" w:rsidP="00391232">
      <w:pPr>
        <w:numPr>
          <w:ilvl w:val="1"/>
          <w:numId w:val="34"/>
        </w:numPr>
        <w:spacing w:before="240" w:after="240"/>
        <w:jc w:val="both"/>
        <w:rPr>
          <w:ins w:id="474" w:author="Menezes, Fiona Shailin" w:date="2024-07-22T23:04:00Z" w16du:dateUtc="2024-07-22T22:04:00Z"/>
          <w:rFonts w:ascii="Proxima Nova" w:eastAsia="Proxima Nova" w:hAnsi="Proxima Nova" w:cs="Proxima Nova"/>
          <w:sz w:val="24"/>
          <w:szCs w:val="24"/>
          <w:lang w:val="en-IN"/>
        </w:rPr>
      </w:pPr>
      <w:ins w:id="475" w:author="Menezes, Fiona Shailin" w:date="2024-07-22T23:04:00Z" w16du:dateUtc="2024-07-22T22:04:00Z">
        <w:r w:rsidRPr="00304C20">
          <w:rPr>
            <w:rFonts w:ascii="Proxima Nova" w:eastAsia="Proxima Nova" w:hAnsi="Proxima Nova" w:cs="Proxima Nova"/>
            <w:sz w:val="24"/>
            <w:szCs w:val="24"/>
            <w:lang w:val="en-IN"/>
          </w:rPr>
          <w:t>Normalize numerical features using Min-Max scaling</w:t>
        </w:r>
      </w:ins>
    </w:p>
    <w:p w14:paraId="08AA3D9F" w14:textId="77777777" w:rsidR="00391232" w:rsidRDefault="00391232" w:rsidP="00391232">
      <w:pPr>
        <w:numPr>
          <w:ilvl w:val="0"/>
          <w:numId w:val="34"/>
        </w:numPr>
        <w:spacing w:before="240" w:after="240"/>
        <w:jc w:val="both"/>
        <w:rPr>
          <w:ins w:id="476" w:author="Menezes, Fiona Shailin" w:date="2024-07-22T23:04:00Z" w16du:dateUtc="2024-07-22T22:04:00Z"/>
          <w:rFonts w:ascii="Proxima Nova" w:eastAsia="Proxima Nova" w:hAnsi="Proxima Nova" w:cs="Proxima Nova"/>
          <w:sz w:val="24"/>
          <w:szCs w:val="24"/>
          <w:lang w:val="en-IN"/>
        </w:rPr>
      </w:pPr>
      <w:ins w:id="477" w:author="Menezes, Fiona Shailin" w:date="2024-07-22T23:04:00Z" w16du:dateUtc="2024-07-22T22:04:00Z">
        <w:r w:rsidRPr="00304C20">
          <w:rPr>
            <w:rFonts w:ascii="Proxima Nova" w:eastAsia="Proxima Nova" w:hAnsi="Proxima Nova" w:cs="Proxima Nova"/>
            <w:sz w:val="24"/>
            <w:szCs w:val="24"/>
            <w:lang w:val="en-IN"/>
          </w:rPr>
          <w:t xml:space="preserve">Exploratory Data Analysis (EDA): </w:t>
        </w:r>
      </w:ins>
    </w:p>
    <w:p w14:paraId="6F93668E" w14:textId="77777777" w:rsidR="001E4F72" w:rsidRPr="001E4F72" w:rsidRDefault="001E4F72" w:rsidP="001E4F72">
      <w:pPr>
        <w:numPr>
          <w:ilvl w:val="0"/>
          <w:numId w:val="34"/>
        </w:numPr>
        <w:spacing w:before="240" w:after="240"/>
        <w:jc w:val="both"/>
        <w:rPr>
          <w:ins w:id="478" w:author="Fiona Shailin Menezes" w:date="2024-07-27T19:30:00Z"/>
          <w:rFonts w:ascii="Proxima Nova" w:eastAsia="Proxima Nova" w:hAnsi="Proxima Nova" w:cs="Proxima Nova"/>
          <w:sz w:val="24"/>
          <w:szCs w:val="24"/>
          <w:lang w:val="en-IN"/>
        </w:rPr>
      </w:pPr>
      <w:proofErr w:type="gramStart"/>
      <w:ins w:id="479" w:author="Fiona Shailin Menezes" w:date="2024-07-27T19:30:00Z">
        <w:r w:rsidRPr="001E4F72">
          <w:rPr>
            <w:rFonts w:ascii="Proxima Nova" w:eastAsia="Proxima Nova" w:hAnsi="Proxima Nova" w:cs="Proxima Nova"/>
            <w:sz w:val="24"/>
            <w:szCs w:val="24"/>
            <w:lang w:val="en-IN"/>
          </w:rPr>
          <w:t>  Temporal</w:t>
        </w:r>
        <w:proofErr w:type="gramEnd"/>
        <w:r w:rsidRPr="001E4F72">
          <w:rPr>
            <w:rFonts w:ascii="Proxima Nova" w:eastAsia="Proxima Nova" w:hAnsi="Proxima Nova" w:cs="Proxima Nova"/>
            <w:sz w:val="24"/>
            <w:szCs w:val="24"/>
            <w:lang w:val="en-IN"/>
          </w:rPr>
          <w:t xml:space="preserve"> Analysis of Key Water Quality Indicators: This technique involves creating time series plots for critical water quality parameters such as E. Coli (</w:t>
        </w:r>
        <w:proofErr w:type="spellStart"/>
        <w:r w:rsidRPr="001E4F72">
          <w:rPr>
            <w:rFonts w:ascii="Proxima Nova" w:eastAsia="Proxima Nova" w:hAnsi="Proxima Nova" w:cs="Proxima Nova"/>
            <w:sz w:val="24"/>
            <w:szCs w:val="24"/>
            <w:lang w:val="en-IN"/>
          </w:rPr>
          <w:t>ec_cfu</w:t>
        </w:r>
        <w:proofErr w:type="spellEnd"/>
        <w:r w:rsidRPr="001E4F72">
          <w:rPr>
            <w:rFonts w:ascii="Proxima Nova" w:eastAsia="Proxima Nova" w:hAnsi="Proxima Nova" w:cs="Proxima Nova"/>
            <w:sz w:val="24"/>
            <w:szCs w:val="24"/>
            <w:lang w:val="en-IN"/>
          </w:rPr>
          <w:t>), Total Coliforms (</w:t>
        </w:r>
        <w:proofErr w:type="spellStart"/>
        <w:r w:rsidRPr="001E4F72">
          <w:rPr>
            <w:rFonts w:ascii="Proxima Nova" w:eastAsia="Proxima Nova" w:hAnsi="Proxima Nova" w:cs="Proxima Nova"/>
            <w:sz w:val="24"/>
            <w:szCs w:val="24"/>
            <w:lang w:val="en-IN"/>
          </w:rPr>
          <w:t>tc_cfu</w:t>
        </w:r>
        <w:proofErr w:type="spellEnd"/>
        <w:r w:rsidRPr="001E4F72">
          <w:rPr>
            <w:rFonts w:ascii="Proxima Nova" w:eastAsia="Proxima Nova" w:hAnsi="Proxima Nova" w:cs="Proxima Nova"/>
            <w:sz w:val="24"/>
            <w:szCs w:val="24"/>
            <w:lang w:val="en-IN"/>
          </w:rPr>
          <w:t xml:space="preserve">), Temperature (temp), pH, and Dissolved Oxygen (do). As demonstrated by Ren et al. (2020) in their study on urban river water quality, temporal analysis can reveal seasonal patterns, long-term trends, and potential anomalies in water quality data. This approach would help you understand how Bristol's water quality varies over time and identify any recurring patterns or sudden changes that might require further investigation. </w:t>
        </w:r>
      </w:ins>
    </w:p>
    <w:p w14:paraId="04D251E5" w14:textId="77777777" w:rsidR="001E4F72" w:rsidRPr="001E4F72" w:rsidRDefault="001E4F72" w:rsidP="001E4F72">
      <w:pPr>
        <w:numPr>
          <w:ilvl w:val="0"/>
          <w:numId w:val="34"/>
        </w:numPr>
        <w:spacing w:before="240" w:after="240"/>
        <w:jc w:val="both"/>
        <w:rPr>
          <w:ins w:id="480" w:author="Fiona Shailin Menezes" w:date="2024-07-27T19:30:00Z"/>
          <w:rFonts w:ascii="Proxima Nova" w:eastAsia="Proxima Nova" w:hAnsi="Proxima Nova" w:cs="Proxima Nova"/>
          <w:sz w:val="24"/>
          <w:szCs w:val="24"/>
          <w:lang w:val="en-IN"/>
        </w:rPr>
      </w:pPr>
      <w:proofErr w:type="gramStart"/>
      <w:ins w:id="481" w:author="Fiona Shailin Menezes" w:date="2024-07-27T19:30:00Z">
        <w:r w:rsidRPr="001E4F72">
          <w:rPr>
            <w:rFonts w:ascii="Proxima Nova" w:eastAsia="Proxima Nova" w:hAnsi="Proxima Nova" w:cs="Proxima Nova"/>
            <w:sz w:val="24"/>
            <w:szCs w:val="24"/>
            <w:lang w:val="en-IN"/>
          </w:rPr>
          <w:t>  Spatial</w:t>
        </w:r>
        <w:proofErr w:type="gramEnd"/>
        <w:r w:rsidRPr="001E4F72">
          <w:rPr>
            <w:rFonts w:ascii="Proxima Nova" w:eastAsia="Proxima Nova" w:hAnsi="Proxima Nova" w:cs="Proxima Nova"/>
            <w:sz w:val="24"/>
            <w:szCs w:val="24"/>
            <w:lang w:val="en-IN"/>
          </w:rPr>
          <w:t xml:space="preserve"> Distribution of Water Quality Parameters: Creating maps or spatial heat maps showing the distribution of key water quality parameters across different </w:t>
        </w:r>
        <w:r w:rsidRPr="001E4F72">
          <w:rPr>
            <w:rFonts w:ascii="Proxima Nova" w:eastAsia="Proxima Nova" w:hAnsi="Proxima Nova" w:cs="Proxima Nova"/>
            <w:sz w:val="24"/>
            <w:szCs w:val="24"/>
            <w:lang w:val="en-IN"/>
          </w:rPr>
          <w:lastRenderedPageBreak/>
          <w:t xml:space="preserve">sampling sites in Bristol can provide valuable insights. This technique, similar to the approach used by Pu et al. (2021) in their UAV-based water quality assessment, allows for the visualization of spatial patterns in water quality. It can help identify hotspots of pollution or areas with consistently good water quality, potentially linking these patterns to local land use or urban features. </w:t>
        </w:r>
      </w:ins>
    </w:p>
    <w:p w14:paraId="139C7EDC" w14:textId="77777777" w:rsidR="001E4F72" w:rsidRPr="001E4F72" w:rsidRDefault="001E4F72" w:rsidP="001E4F72">
      <w:pPr>
        <w:numPr>
          <w:ilvl w:val="0"/>
          <w:numId w:val="34"/>
        </w:numPr>
        <w:spacing w:before="240" w:after="240"/>
        <w:jc w:val="both"/>
        <w:rPr>
          <w:ins w:id="482" w:author="Fiona Shailin Menezes" w:date="2024-07-27T19:30:00Z"/>
          <w:rFonts w:ascii="Proxima Nova" w:eastAsia="Proxima Nova" w:hAnsi="Proxima Nova" w:cs="Proxima Nova"/>
          <w:sz w:val="24"/>
          <w:szCs w:val="24"/>
          <w:lang w:val="en-IN"/>
        </w:rPr>
      </w:pPr>
      <w:proofErr w:type="gramStart"/>
      <w:ins w:id="483" w:author="Fiona Shailin Menezes" w:date="2024-07-27T19:30:00Z">
        <w:r w:rsidRPr="001E4F72">
          <w:rPr>
            <w:rFonts w:ascii="Proxima Nova" w:eastAsia="Proxima Nova" w:hAnsi="Proxima Nova" w:cs="Proxima Nova"/>
            <w:sz w:val="24"/>
            <w:szCs w:val="24"/>
            <w:lang w:val="en-IN"/>
          </w:rPr>
          <w:t>  Correlation</w:t>
        </w:r>
        <w:proofErr w:type="gramEnd"/>
        <w:r w:rsidRPr="001E4F72">
          <w:rPr>
            <w:rFonts w:ascii="Proxima Nova" w:eastAsia="Proxima Nova" w:hAnsi="Proxima Nova" w:cs="Proxima Nova"/>
            <w:sz w:val="24"/>
            <w:szCs w:val="24"/>
            <w:lang w:val="en-IN"/>
          </w:rPr>
          <w:t xml:space="preserve"> Analysis of Water Quality Variables: Performing a correlation analysis among all numerical variables in your dataset can reveal important relationships between different water quality parameters. This technique, as employed by Li et al. (2021) in their systematic framework for water quality monitoring, involves creating a correlation matrix and visualizing it using a heatmap. This analysis can help identify which parameters are closely related and might inform the selection of variables for your Multiple Linear Regression model. </w:t>
        </w:r>
      </w:ins>
    </w:p>
    <w:p w14:paraId="75BB6807" w14:textId="77777777" w:rsidR="001E4F72" w:rsidRPr="001E4F72" w:rsidRDefault="001E4F72" w:rsidP="001E4F72">
      <w:pPr>
        <w:numPr>
          <w:ilvl w:val="0"/>
          <w:numId w:val="34"/>
        </w:numPr>
        <w:spacing w:before="240" w:after="240"/>
        <w:jc w:val="both"/>
        <w:rPr>
          <w:ins w:id="484" w:author="Fiona Shailin Menezes" w:date="2024-07-27T19:30:00Z"/>
          <w:rFonts w:ascii="Proxima Nova" w:eastAsia="Proxima Nova" w:hAnsi="Proxima Nova" w:cs="Proxima Nova"/>
          <w:sz w:val="24"/>
          <w:szCs w:val="24"/>
          <w:lang w:val="en-IN"/>
        </w:rPr>
      </w:pPr>
      <w:proofErr w:type="gramStart"/>
      <w:ins w:id="485" w:author="Fiona Shailin Menezes" w:date="2024-07-27T19:30:00Z">
        <w:r w:rsidRPr="001E4F72">
          <w:rPr>
            <w:rFonts w:ascii="Proxima Nova" w:eastAsia="Proxima Nova" w:hAnsi="Proxima Nova" w:cs="Proxima Nova"/>
            <w:sz w:val="24"/>
            <w:szCs w:val="24"/>
            <w:lang w:val="en-IN"/>
          </w:rPr>
          <w:t>  Distribution</w:t>
        </w:r>
        <w:proofErr w:type="gramEnd"/>
        <w:r w:rsidRPr="001E4F72">
          <w:rPr>
            <w:rFonts w:ascii="Proxima Nova" w:eastAsia="Proxima Nova" w:hAnsi="Proxima Nova" w:cs="Proxima Nova"/>
            <w:sz w:val="24"/>
            <w:szCs w:val="24"/>
            <w:lang w:val="en-IN"/>
          </w:rPr>
          <w:t xml:space="preserve"> Analysis and Outlier Detection: Creating histograms, box plots, and Q-Q plots for key water quality parameters can help you understand their distributions and identify potential outliers. This approach, similar to the data preprocessing steps described by Wang et al. (2023) in their review of AI applications in environmental monitoring, is crucial for understanding the characteristics of your data and identifying any unusual observations that might require further investigation or data cleaning. </w:t>
        </w:r>
      </w:ins>
    </w:p>
    <w:p w14:paraId="060AAF7E" w14:textId="69712FB3" w:rsidR="00391232" w:rsidDel="008E550D" w:rsidRDefault="001E4F72" w:rsidP="00391232">
      <w:pPr>
        <w:numPr>
          <w:ilvl w:val="0"/>
          <w:numId w:val="34"/>
        </w:numPr>
        <w:spacing w:before="240" w:after="240"/>
        <w:jc w:val="both"/>
        <w:rPr>
          <w:del w:id="486" w:author="Fiona Shailin Menezes" w:date="2024-07-27T19:30:00Z" w16du:dateUtc="2024-07-27T18:30:00Z"/>
          <w:rFonts w:ascii="Proxima Nova" w:eastAsia="Proxima Nova" w:hAnsi="Proxima Nova" w:cs="Proxima Nova"/>
          <w:sz w:val="24"/>
          <w:szCs w:val="24"/>
          <w:lang w:val="en-IN"/>
        </w:rPr>
      </w:pPr>
      <w:proofErr w:type="gramStart"/>
      <w:ins w:id="487" w:author="Fiona Shailin Menezes" w:date="2024-07-27T19:30:00Z">
        <w:r w:rsidRPr="001E4F72">
          <w:rPr>
            <w:rFonts w:ascii="Proxima Nova" w:eastAsia="Proxima Nova" w:hAnsi="Proxima Nova" w:cs="Proxima Nova"/>
            <w:sz w:val="24"/>
            <w:szCs w:val="24"/>
            <w:lang w:val="en-IN"/>
          </w:rPr>
          <w:t>  Compliance</w:t>
        </w:r>
        <w:proofErr w:type="gramEnd"/>
        <w:r w:rsidRPr="001E4F72">
          <w:rPr>
            <w:rFonts w:ascii="Proxima Nova" w:eastAsia="Proxima Nova" w:hAnsi="Proxima Nova" w:cs="Proxima Nova"/>
            <w:sz w:val="24"/>
            <w:szCs w:val="24"/>
            <w:lang w:val="en-IN"/>
          </w:rPr>
          <w:t xml:space="preserve"> Analysis with Environmental Standards: This involves comparing observed levels of key water quality parameters with UK environmental standards. You could create binary variables indicating whether each observation meets the relevant standard, then visualize compliance rates over time or across different sites. This type of analysis, reflecting the environmental impact assessment framework discussed by Oral et al. (2020), can provide insights into the overall health of Bristol's water bodies and identify areas or periods of concern.</w:t>
        </w:r>
        <w:r w:rsidRPr="001E4F72" w:rsidDel="001E4F72">
          <w:rPr>
            <w:rFonts w:ascii="Proxima Nova" w:eastAsia="Proxima Nova" w:hAnsi="Proxima Nova" w:cs="Proxima Nova"/>
            <w:sz w:val="24"/>
            <w:szCs w:val="24"/>
            <w:lang w:val="en-IN"/>
          </w:rPr>
          <w:t xml:space="preserve"> </w:t>
        </w:r>
      </w:ins>
      <w:ins w:id="488" w:author="Menezes, Fiona Shailin" w:date="2024-07-22T23:04:00Z" w16du:dateUtc="2024-07-22T22:04:00Z">
        <w:del w:id="489" w:author="Fiona Shailin Menezes" w:date="2024-07-27T19:30:00Z" w16du:dateUtc="2024-07-27T18:30:00Z">
          <w:r w:rsidR="00391232" w:rsidRPr="00304C20" w:rsidDel="001E4F72">
            <w:rPr>
              <w:rFonts w:ascii="Proxima Nova" w:eastAsia="Proxima Nova" w:hAnsi="Proxima Nova" w:cs="Proxima Nova"/>
              <w:sz w:val="24"/>
              <w:szCs w:val="24"/>
              <w:lang w:val="en-IN"/>
            </w:rPr>
            <w:delText xml:space="preserve">a) Statistical summary of water quality parameters </w:delText>
          </w:r>
        </w:del>
      </w:ins>
    </w:p>
    <w:p w14:paraId="1D1080A4" w14:textId="77777777" w:rsidR="008E550D" w:rsidRDefault="008E550D" w:rsidP="001E4F72">
      <w:pPr>
        <w:spacing w:before="240" w:after="240"/>
        <w:ind w:left="720"/>
        <w:jc w:val="both"/>
        <w:rPr>
          <w:ins w:id="490" w:author="Menezes, Fiona Shailin" w:date="2024-07-30T17:56:00Z" w16du:dateUtc="2024-07-30T16:56:00Z"/>
          <w:rFonts w:ascii="Proxima Nova" w:eastAsia="Proxima Nova" w:hAnsi="Proxima Nova" w:cs="Proxima Nova"/>
          <w:sz w:val="24"/>
          <w:szCs w:val="24"/>
          <w:lang w:val="en-IN"/>
        </w:rPr>
      </w:pPr>
    </w:p>
    <w:p w14:paraId="62FB2720" w14:textId="18F256C5" w:rsidR="00391232" w:rsidDel="001E4F72" w:rsidRDefault="00391232" w:rsidP="008E550D">
      <w:pPr>
        <w:spacing w:before="240" w:after="240"/>
        <w:ind w:left="720"/>
        <w:jc w:val="both"/>
        <w:rPr>
          <w:ins w:id="491" w:author="Menezes, Fiona Shailin" w:date="2024-07-22T23:04:00Z" w16du:dateUtc="2024-07-22T22:04:00Z"/>
          <w:del w:id="492" w:author="Fiona Shailin Menezes" w:date="2024-07-27T19:30:00Z" w16du:dateUtc="2024-07-27T18:30:00Z"/>
          <w:rFonts w:ascii="Proxima Nova" w:eastAsia="Proxima Nova" w:hAnsi="Proxima Nova" w:cs="Proxima Nova"/>
          <w:sz w:val="24"/>
          <w:szCs w:val="24"/>
          <w:lang w:val="en-IN"/>
        </w:rPr>
        <w:pPrChange w:id="493" w:author="Menezes, Fiona Shailin" w:date="2024-07-30T17:56:00Z" w16du:dateUtc="2024-07-30T16:56:00Z">
          <w:pPr>
            <w:spacing w:before="240" w:after="240"/>
            <w:ind w:left="720"/>
            <w:jc w:val="both"/>
          </w:pPr>
        </w:pPrChange>
      </w:pPr>
      <w:ins w:id="494" w:author="Menezes, Fiona Shailin" w:date="2024-07-22T23:04:00Z" w16du:dateUtc="2024-07-22T22:04:00Z">
        <w:del w:id="495" w:author="Fiona Shailin Menezes" w:date="2024-07-27T19:30:00Z" w16du:dateUtc="2024-07-27T18:30:00Z">
          <w:r w:rsidRPr="00304C20" w:rsidDel="001E4F72">
            <w:rPr>
              <w:rFonts w:ascii="Proxima Nova" w:eastAsia="Proxima Nova" w:hAnsi="Proxima Nova" w:cs="Proxima Nova"/>
              <w:sz w:val="24"/>
              <w:szCs w:val="24"/>
              <w:lang w:val="en-IN"/>
            </w:rPr>
            <w:delText xml:space="preserve">b) Visualization of parameter distributions </w:delText>
          </w:r>
        </w:del>
      </w:ins>
    </w:p>
    <w:p w14:paraId="5818D2DC" w14:textId="6A6A7277" w:rsidR="00391232" w:rsidDel="001E4F72" w:rsidRDefault="00391232" w:rsidP="008E550D">
      <w:pPr>
        <w:spacing w:before="240" w:after="240"/>
        <w:ind w:left="720"/>
        <w:jc w:val="both"/>
        <w:rPr>
          <w:ins w:id="496" w:author="Menezes, Fiona Shailin" w:date="2024-07-22T23:04:00Z" w16du:dateUtc="2024-07-22T22:04:00Z"/>
          <w:del w:id="497" w:author="Fiona Shailin Menezes" w:date="2024-07-27T19:30:00Z" w16du:dateUtc="2024-07-27T18:30:00Z"/>
          <w:rFonts w:ascii="Proxima Nova" w:eastAsia="Proxima Nova" w:hAnsi="Proxima Nova" w:cs="Proxima Nova"/>
          <w:sz w:val="24"/>
          <w:szCs w:val="24"/>
          <w:lang w:val="en-IN"/>
        </w:rPr>
        <w:pPrChange w:id="498" w:author="Menezes, Fiona Shailin" w:date="2024-07-30T17:56:00Z" w16du:dateUtc="2024-07-30T16:56:00Z">
          <w:pPr>
            <w:spacing w:before="240" w:after="240"/>
            <w:ind w:left="720"/>
            <w:jc w:val="both"/>
          </w:pPr>
        </w:pPrChange>
      </w:pPr>
      <w:ins w:id="499" w:author="Menezes, Fiona Shailin" w:date="2024-07-22T23:04:00Z" w16du:dateUtc="2024-07-22T22:04:00Z">
        <w:del w:id="500" w:author="Fiona Shailin Menezes" w:date="2024-07-27T19:30:00Z" w16du:dateUtc="2024-07-27T18:30:00Z">
          <w:r w:rsidRPr="00304C20" w:rsidDel="001E4F72">
            <w:rPr>
              <w:rFonts w:ascii="Proxima Nova" w:eastAsia="Proxima Nova" w:hAnsi="Proxima Nova" w:cs="Proxima Nova"/>
              <w:sz w:val="24"/>
              <w:szCs w:val="24"/>
              <w:lang w:val="en-IN"/>
            </w:rPr>
            <w:delText xml:space="preserve">c) Correlation analysis between variables </w:delText>
          </w:r>
        </w:del>
      </w:ins>
    </w:p>
    <w:p w14:paraId="4B5E32C3" w14:textId="364E294E" w:rsidR="00391232" w:rsidRPr="00304C20" w:rsidDel="001E4F72" w:rsidRDefault="00391232" w:rsidP="008E550D">
      <w:pPr>
        <w:spacing w:before="240" w:after="240"/>
        <w:ind w:left="720"/>
        <w:jc w:val="both"/>
        <w:rPr>
          <w:ins w:id="501" w:author="Menezes, Fiona Shailin" w:date="2024-07-22T23:04:00Z" w16du:dateUtc="2024-07-22T22:04:00Z"/>
          <w:del w:id="502" w:author="Fiona Shailin Menezes" w:date="2024-07-27T19:30:00Z" w16du:dateUtc="2024-07-27T18:30:00Z"/>
          <w:rFonts w:ascii="Proxima Nova" w:eastAsia="Proxima Nova" w:hAnsi="Proxima Nova" w:cs="Proxima Nova"/>
          <w:sz w:val="24"/>
          <w:szCs w:val="24"/>
          <w:lang w:val="en-IN"/>
        </w:rPr>
        <w:pPrChange w:id="503" w:author="Menezes, Fiona Shailin" w:date="2024-07-30T17:56:00Z" w16du:dateUtc="2024-07-30T16:56:00Z">
          <w:pPr>
            <w:spacing w:before="240" w:after="240"/>
            <w:ind w:left="720"/>
            <w:jc w:val="both"/>
          </w:pPr>
        </w:pPrChange>
      </w:pPr>
      <w:ins w:id="504" w:author="Menezes, Fiona Shailin" w:date="2024-07-22T23:04:00Z" w16du:dateUtc="2024-07-22T22:04:00Z">
        <w:del w:id="505" w:author="Fiona Shailin Menezes" w:date="2024-07-27T19:30:00Z" w16du:dateUtc="2024-07-27T18:30:00Z">
          <w:r w:rsidRPr="00304C20" w:rsidDel="001E4F72">
            <w:rPr>
              <w:rFonts w:ascii="Proxima Nova" w:eastAsia="Proxima Nova" w:hAnsi="Proxima Nova" w:cs="Proxima Nova"/>
              <w:sz w:val="24"/>
              <w:szCs w:val="24"/>
              <w:lang w:val="en-IN"/>
            </w:rPr>
            <w:delText>d) Spatial analysis of water quality across sampling sites</w:delText>
          </w:r>
        </w:del>
      </w:ins>
    </w:p>
    <w:p w14:paraId="77CE51CE" w14:textId="77777777" w:rsidR="00391232" w:rsidRDefault="00391232" w:rsidP="008E550D">
      <w:pPr>
        <w:spacing w:before="240" w:after="240"/>
        <w:ind w:left="720"/>
        <w:jc w:val="both"/>
        <w:rPr>
          <w:ins w:id="506" w:author="Menezes, Fiona Shailin" w:date="2024-07-22T23:04:00Z" w16du:dateUtc="2024-07-22T22:04:00Z"/>
          <w:rFonts w:ascii="Proxima Nova" w:eastAsia="Proxima Nova" w:hAnsi="Proxima Nova" w:cs="Proxima Nova"/>
          <w:sz w:val="24"/>
          <w:szCs w:val="24"/>
          <w:lang w:val="en-IN"/>
        </w:rPr>
        <w:pPrChange w:id="507" w:author="Menezes, Fiona Shailin" w:date="2024-07-30T17:56:00Z" w16du:dateUtc="2024-07-30T16:56:00Z">
          <w:pPr>
            <w:numPr>
              <w:numId w:val="34"/>
            </w:numPr>
            <w:tabs>
              <w:tab w:val="num" w:pos="720"/>
            </w:tabs>
            <w:spacing w:before="240" w:after="240"/>
            <w:ind w:left="720" w:hanging="360"/>
            <w:jc w:val="both"/>
          </w:pPr>
        </w:pPrChange>
      </w:pPr>
      <w:ins w:id="508" w:author="Menezes, Fiona Shailin" w:date="2024-07-22T23:04:00Z" w16du:dateUtc="2024-07-22T22:04:00Z">
        <w:r w:rsidRPr="00304C20">
          <w:rPr>
            <w:rFonts w:ascii="Proxima Nova" w:eastAsia="Proxima Nova" w:hAnsi="Proxima Nova" w:cs="Proxima Nova"/>
            <w:sz w:val="24"/>
            <w:szCs w:val="24"/>
            <w:lang w:val="en-IN"/>
          </w:rPr>
          <w:t xml:space="preserve">Machine Learning </w:t>
        </w:r>
        <w:proofErr w:type="spellStart"/>
        <w:r w:rsidRPr="00304C20">
          <w:rPr>
            <w:rFonts w:ascii="Proxima Nova" w:eastAsia="Proxima Nova" w:hAnsi="Proxima Nova" w:cs="Proxima Nova"/>
            <w:sz w:val="24"/>
            <w:szCs w:val="24"/>
            <w:lang w:val="en-IN"/>
          </w:rPr>
          <w:t>Modeling</w:t>
        </w:r>
        <w:proofErr w:type="spellEnd"/>
        <w:r w:rsidRPr="00304C20">
          <w:rPr>
            <w:rFonts w:ascii="Proxima Nova" w:eastAsia="Proxima Nova" w:hAnsi="Proxima Nova" w:cs="Proxima Nova"/>
            <w:sz w:val="24"/>
            <w:szCs w:val="24"/>
            <w:lang w:val="en-IN"/>
          </w:rPr>
          <w:t xml:space="preserve">: </w:t>
        </w:r>
      </w:ins>
    </w:p>
    <w:p w14:paraId="41254C6A" w14:textId="77777777" w:rsidR="00391232" w:rsidRPr="00304C20" w:rsidRDefault="00391232" w:rsidP="00391232">
      <w:pPr>
        <w:spacing w:before="240" w:after="240"/>
        <w:ind w:left="720"/>
        <w:jc w:val="both"/>
        <w:rPr>
          <w:ins w:id="509" w:author="Menezes, Fiona Shailin" w:date="2024-07-22T23:04:00Z" w16du:dateUtc="2024-07-22T22:04:00Z"/>
          <w:rFonts w:ascii="Proxima Nova" w:eastAsia="Proxima Nova" w:hAnsi="Proxima Nova" w:cs="Proxima Nova"/>
          <w:sz w:val="24"/>
          <w:szCs w:val="24"/>
          <w:lang w:val="en-IN"/>
        </w:rPr>
      </w:pPr>
      <w:ins w:id="510" w:author="Menezes, Fiona Shailin" w:date="2024-07-22T23:04:00Z" w16du:dateUtc="2024-07-22T22:04:00Z">
        <w:r w:rsidRPr="00304C20">
          <w:rPr>
            <w:rFonts w:ascii="Proxima Nova" w:eastAsia="Proxima Nova" w:hAnsi="Proxima Nova" w:cs="Proxima Nova"/>
            <w:sz w:val="24"/>
            <w:szCs w:val="24"/>
            <w:lang w:val="en-IN"/>
          </w:rPr>
          <w:t xml:space="preserve">a) Feature Selection: </w:t>
        </w:r>
      </w:ins>
    </w:p>
    <w:p w14:paraId="4EF14CA8" w14:textId="77777777" w:rsidR="00391232" w:rsidRDefault="00391232" w:rsidP="00391232">
      <w:pPr>
        <w:numPr>
          <w:ilvl w:val="1"/>
          <w:numId w:val="34"/>
        </w:numPr>
        <w:spacing w:before="240" w:after="240"/>
        <w:jc w:val="both"/>
        <w:rPr>
          <w:ins w:id="511" w:author="Menezes, Fiona Shailin" w:date="2024-07-22T23:04:00Z" w16du:dateUtc="2024-07-22T22:04:00Z"/>
          <w:rFonts w:ascii="Proxima Nova" w:eastAsia="Proxima Nova" w:hAnsi="Proxima Nova" w:cs="Proxima Nova"/>
          <w:sz w:val="24"/>
          <w:szCs w:val="24"/>
          <w:lang w:val="en-IN"/>
        </w:rPr>
      </w:pPr>
      <w:ins w:id="512" w:author="Menezes, Fiona Shailin" w:date="2024-07-22T23:04:00Z" w16du:dateUtc="2024-07-22T22:04:00Z">
        <w:r w:rsidRPr="00304C20">
          <w:rPr>
            <w:rFonts w:ascii="Proxima Nova" w:eastAsia="Proxima Nova" w:hAnsi="Proxima Nova" w:cs="Proxima Nova"/>
            <w:sz w:val="24"/>
            <w:szCs w:val="24"/>
            <w:lang w:val="en-IN"/>
          </w:rPr>
          <w:t xml:space="preserve">Use correlation analysis and domain knowledge to select relevant features </w:t>
        </w:r>
      </w:ins>
    </w:p>
    <w:p w14:paraId="1A16B42E" w14:textId="77777777" w:rsidR="00391232" w:rsidRPr="00304C20" w:rsidRDefault="00391232" w:rsidP="00391232">
      <w:pPr>
        <w:spacing w:before="240" w:after="240"/>
        <w:jc w:val="both"/>
        <w:rPr>
          <w:ins w:id="513" w:author="Menezes, Fiona Shailin" w:date="2024-07-22T23:04:00Z" w16du:dateUtc="2024-07-22T22:04:00Z"/>
          <w:rFonts w:ascii="Proxima Nova" w:eastAsia="Proxima Nova" w:hAnsi="Proxima Nova" w:cs="Proxima Nova"/>
          <w:sz w:val="24"/>
          <w:szCs w:val="24"/>
          <w:lang w:val="en-IN"/>
        </w:rPr>
      </w:pPr>
      <w:ins w:id="514" w:author="Menezes, Fiona Shailin" w:date="2024-07-22T23:04:00Z" w16du:dateUtc="2024-07-22T22:04:00Z">
        <w:r>
          <w:rPr>
            <w:rFonts w:ascii="Proxima Nova" w:eastAsia="Proxima Nova" w:hAnsi="Proxima Nova" w:cs="Proxima Nova"/>
            <w:sz w:val="24"/>
            <w:szCs w:val="24"/>
            <w:lang w:val="en-IN"/>
          </w:rPr>
          <w:t xml:space="preserve">         </w:t>
        </w:r>
        <w:r w:rsidRPr="00304C20">
          <w:rPr>
            <w:rFonts w:ascii="Proxima Nova" w:eastAsia="Proxima Nova" w:hAnsi="Proxima Nova" w:cs="Proxima Nova"/>
            <w:sz w:val="24"/>
            <w:szCs w:val="24"/>
            <w:lang w:val="en-IN"/>
          </w:rPr>
          <w:t>b) Data Splitting:</w:t>
        </w:r>
      </w:ins>
    </w:p>
    <w:p w14:paraId="740B18CE" w14:textId="77777777" w:rsidR="00391232" w:rsidRDefault="00391232" w:rsidP="00391232">
      <w:pPr>
        <w:numPr>
          <w:ilvl w:val="1"/>
          <w:numId w:val="34"/>
        </w:numPr>
        <w:spacing w:before="240" w:after="240"/>
        <w:jc w:val="both"/>
        <w:rPr>
          <w:ins w:id="515" w:author="Menezes, Fiona Shailin" w:date="2024-07-22T23:04:00Z" w16du:dateUtc="2024-07-22T22:04:00Z"/>
          <w:rFonts w:ascii="Proxima Nova" w:eastAsia="Proxima Nova" w:hAnsi="Proxima Nova" w:cs="Proxima Nova"/>
          <w:sz w:val="24"/>
          <w:szCs w:val="24"/>
          <w:lang w:val="en-IN"/>
        </w:rPr>
      </w:pPr>
      <w:ins w:id="516" w:author="Menezes, Fiona Shailin" w:date="2024-07-22T23:04:00Z" w16du:dateUtc="2024-07-22T22:04:00Z">
        <w:r w:rsidRPr="00304C20">
          <w:rPr>
            <w:rFonts w:ascii="Proxima Nova" w:eastAsia="Proxima Nova" w:hAnsi="Proxima Nova" w:cs="Proxima Nova"/>
            <w:sz w:val="24"/>
            <w:szCs w:val="24"/>
            <w:lang w:val="en-IN"/>
          </w:rPr>
          <w:t xml:space="preserve">Split the data into training (80%) and testing (20%) sets </w:t>
        </w:r>
      </w:ins>
    </w:p>
    <w:p w14:paraId="68C39DB4" w14:textId="77777777" w:rsidR="00391232" w:rsidRPr="00304C20" w:rsidRDefault="00391232" w:rsidP="00391232">
      <w:pPr>
        <w:spacing w:before="240" w:after="240"/>
        <w:jc w:val="both"/>
        <w:rPr>
          <w:ins w:id="517" w:author="Menezes, Fiona Shailin" w:date="2024-07-22T23:04:00Z" w16du:dateUtc="2024-07-22T22:04:00Z"/>
          <w:rFonts w:ascii="Proxima Nova" w:eastAsia="Proxima Nova" w:hAnsi="Proxima Nova" w:cs="Proxima Nova"/>
          <w:sz w:val="24"/>
          <w:szCs w:val="24"/>
          <w:lang w:val="en-IN"/>
        </w:rPr>
      </w:pPr>
      <w:ins w:id="518" w:author="Menezes, Fiona Shailin" w:date="2024-07-22T23:04:00Z" w16du:dateUtc="2024-07-22T22:04:00Z">
        <w:r>
          <w:rPr>
            <w:rFonts w:ascii="Proxima Nova" w:eastAsia="Proxima Nova" w:hAnsi="Proxima Nova" w:cs="Proxima Nova"/>
            <w:sz w:val="24"/>
            <w:szCs w:val="24"/>
            <w:lang w:val="en-IN"/>
          </w:rPr>
          <w:t xml:space="preserve">         </w:t>
        </w:r>
        <w:r w:rsidRPr="00304C20">
          <w:rPr>
            <w:rFonts w:ascii="Proxima Nova" w:eastAsia="Proxima Nova" w:hAnsi="Proxima Nova" w:cs="Proxima Nova"/>
            <w:sz w:val="24"/>
            <w:szCs w:val="24"/>
            <w:lang w:val="en-IN"/>
          </w:rPr>
          <w:t>c) Model Development:</w:t>
        </w:r>
      </w:ins>
    </w:p>
    <w:p w14:paraId="338600CC" w14:textId="77777777" w:rsidR="00391232" w:rsidRPr="00304C20" w:rsidRDefault="00391232" w:rsidP="00391232">
      <w:pPr>
        <w:numPr>
          <w:ilvl w:val="1"/>
          <w:numId w:val="34"/>
        </w:numPr>
        <w:spacing w:before="240" w:after="240"/>
        <w:jc w:val="both"/>
        <w:rPr>
          <w:ins w:id="519" w:author="Menezes, Fiona Shailin" w:date="2024-07-22T23:04:00Z" w16du:dateUtc="2024-07-22T22:04:00Z"/>
          <w:rFonts w:ascii="Proxima Nova" w:eastAsia="Proxima Nova" w:hAnsi="Proxima Nova" w:cs="Proxima Nova"/>
          <w:sz w:val="24"/>
          <w:szCs w:val="24"/>
          <w:lang w:val="en-IN"/>
        </w:rPr>
      </w:pPr>
      <w:ins w:id="520" w:author="Menezes, Fiona Shailin" w:date="2024-07-22T23:04:00Z" w16du:dateUtc="2024-07-22T22:04:00Z">
        <w:r w:rsidRPr="00304C20">
          <w:rPr>
            <w:rFonts w:ascii="Proxima Nova" w:eastAsia="Proxima Nova" w:hAnsi="Proxima Nova" w:cs="Proxima Nova"/>
            <w:sz w:val="24"/>
            <w:szCs w:val="24"/>
            <w:lang w:val="en-IN"/>
          </w:rPr>
          <w:lastRenderedPageBreak/>
          <w:t>Implement Multiple Linear Regression using scikit-learn</w:t>
        </w:r>
      </w:ins>
    </w:p>
    <w:p w14:paraId="36D955FF" w14:textId="77777777" w:rsidR="00391232" w:rsidRPr="00304C20" w:rsidRDefault="00391232" w:rsidP="00391232">
      <w:pPr>
        <w:numPr>
          <w:ilvl w:val="1"/>
          <w:numId w:val="34"/>
        </w:numPr>
        <w:spacing w:before="240" w:after="240"/>
        <w:jc w:val="both"/>
        <w:rPr>
          <w:ins w:id="521" w:author="Menezes, Fiona Shailin" w:date="2024-07-22T23:04:00Z" w16du:dateUtc="2024-07-22T22:04:00Z"/>
          <w:rFonts w:ascii="Proxima Nova" w:eastAsia="Proxima Nova" w:hAnsi="Proxima Nova" w:cs="Proxima Nova"/>
          <w:sz w:val="24"/>
          <w:szCs w:val="24"/>
          <w:lang w:val="en-IN"/>
        </w:rPr>
      </w:pPr>
      <w:ins w:id="522" w:author="Menezes, Fiona Shailin" w:date="2024-07-22T23:04:00Z" w16du:dateUtc="2024-07-22T22:04:00Z">
        <w:r w:rsidRPr="00304C20">
          <w:rPr>
            <w:rFonts w:ascii="Proxima Nova" w:eastAsia="Proxima Nova" w:hAnsi="Proxima Nova" w:cs="Proxima Nova"/>
            <w:sz w:val="24"/>
            <w:szCs w:val="24"/>
            <w:lang w:val="en-IN"/>
          </w:rPr>
          <w:t xml:space="preserve">Target variable: Choose a key water quality indicator (e.g., </w:t>
        </w:r>
        <w:proofErr w:type="gramStart"/>
        <w:r w:rsidRPr="00304C20">
          <w:rPr>
            <w:rFonts w:ascii="Proxima Nova" w:eastAsia="Proxima Nova" w:hAnsi="Proxima Nova" w:cs="Proxima Nova"/>
            <w:sz w:val="24"/>
            <w:szCs w:val="24"/>
            <w:lang w:val="en-IN"/>
          </w:rPr>
          <w:t>E.coli</w:t>
        </w:r>
        <w:proofErr w:type="gramEnd"/>
        <w:r w:rsidRPr="00304C20">
          <w:rPr>
            <w:rFonts w:ascii="Proxima Nova" w:eastAsia="Proxima Nova" w:hAnsi="Proxima Nova" w:cs="Proxima Nova"/>
            <w:sz w:val="24"/>
            <w:szCs w:val="24"/>
            <w:lang w:val="en-IN"/>
          </w:rPr>
          <w:t xml:space="preserve"> or dissolved oxygen)</w:t>
        </w:r>
      </w:ins>
    </w:p>
    <w:p w14:paraId="4AC4E0D7" w14:textId="77777777" w:rsidR="00391232" w:rsidRDefault="00391232" w:rsidP="00391232">
      <w:pPr>
        <w:numPr>
          <w:ilvl w:val="1"/>
          <w:numId w:val="34"/>
        </w:numPr>
        <w:spacing w:before="240" w:after="240"/>
        <w:jc w:val="both"/>
        <w:rPr>
          <w:ins w:id="523" w:author="Menezes, Fiona Shailin" w:date="2024-07-22T23:04:00Z" w16du:dateUtc="2024-07-22T22:04:00Z"/>
          <w:rFonts w:ascii="Proxima Nova" w:eastAsia="Proxima Nova" w:hAnsi="Proxima Nova" w:cs="Proxima Nova"/>
          <w:sz w:val="24"/>
          <w:szCs w:val="24"/>
          <w:lang w:val="en-IN"/>
        </w:rPr>
      </w:pPr>
      <w:ins w:id="524" w:author="Menezes, Fiona Shailin" w:date="2024-07-22T23:04:00Z" w16du:dateUtc="2024-07-22T22:04:00Z">
        <w:r w:rsidRPr="00304C20">
          <w:rPr>
            <w:rFonts w:ascii="Proxima Nova" w:eastAsia="Proxima Nova" w:hAnsi="Proxima Nova" w:cs="Proxima Nova"/>
            <w:sz w:val="24"/>
            <w:szCs w:val="24"/>
            <w:lang w:val="en-IN"/>
          </w:rPr>
          <w:t xml:space="preserve">Features: Include relevant environmental and water quality parameters </w:t>
        </w:r>
      </w:ins>
    </w:p>
    <w:p w14:paraId="7DF283B3" w14:textId="77777777" w:rsidR="00391232" w:rsidRPr="00304C20" w:rsidRDefault="00391232" w:rsidP="00391232">
      <w:pPr>
        <w:spacing w:before="240" w:after="240"/>
        <w:jc w:val="both"/>
        <w:rPr>
          <w:ins w:id="525" w:author="Menezes, Fiona Shailin" w:date="2024-07-22T23:04:00Z" w16du:dateUtc="2024-07-22T22:04:00Z"/>
          <w:rFonts w:ascii="Proxima Nova" w:eastAsia="Proxima Nova" w:hAnsi="Proxima Nova" w:cs="Proxima Nova"/>
          <w:sz w:val="24"/>
          <w:szCs w:val="24"/>
          <w:lang w:val="en-IN"/>
        </w:rPr>
      </w:pPr>
      <w:ins w:id="526" w:author="Menezes, Fiona Shailin" w:date="2024-07-22T23:04:00Z" w16du:dateUtc="2024-07-22T22:04:00Z">
        <w:r>
          <w:rPr>
            <w:rFonts w:ascii="Proxima Nova" w:eastAsia="Proxima Nova" w:hAnsi="Proxima Nova" w:cs="Proxima Nova"/>
            <w:sz w:val="24"/>
            <w:szCs w:val="24"/>
            <w:lang w:val="en-IN"/>
          </w:rPr>
          <w:t xml:space="preserve">         </w:t>
        </w:r>
        <w:r w:rsidRPr="00304C20">
          <w:rPr>
            <w:rFonts w:ascii="Proxima Nova" w:eastAsia="Proxima Nova" w:hAnsi="Proxima Nova" w:cs="Proxima Nova"/>
            <w:sz w:val="24"/>
            <w:szCs w:val="24"/>
            <w:lang w:val="en-IN"/>
          </w:rPr>
          <w:t>d) Model Training and Validation:</w:t>
        </w:r>
      </w:ins>
    </w:p>
    <w:p w14:paraId="5BB363EF" w14:textId="77777777" w:rsidR="00391232" w:rsidRPr="00304C20" w:rsidRDefault="00391232" w:rsidP="00391232">
      <w:pPr>
        <w:numPr>
          <w:ilvl w:val="1"/>
          <w:numId w:val="34"/>
        </w:numPr>
        <w:spacing w:before="240" w:after="240"/>
        <w:jc w:val="both"/>
        <w:rPr>
          <w:ins w:id="527" w:author="Menezes, Fiona Shailin" w:date="2024-07-22T23:04:00Z" w16du:dateUtc="2024-07-22T22:04:00Z"/>
          <w:rFonts w:ascii="Proxima Nova" w:eastAsia="Proxima Nova" w:hAnsi="Proxima Nova" w:cs="Proxima Nova"/>
          <w:sz w:val="24"/>
          <w:szCs w:val="24"/>
          <w:lang w:val="en-IN"/>
        </w:rPr>
      </w:pPr>
      <w:ins w:id="528" w:author="Menezes, Fiona Shailin" w:date="2024-07-22T23:04:00Z" w16du:dateUtc="2024-07-22T22:04:00Z">
        <w:r w:rsidRPr="00304C20">
          <w:rPr>
            <w:rFonts w:ascii="Proxima Nova" w:eastAsia="Proxima Nova" w:hAnsi="Proxima Nova" w:cs="Proxima Nova"/>
            <w:sz w:val="24"/>
            <w:szCs w:val="24"/>
            <w:lang w:val="en-IN"/>
          </w:rPr>
          <w:t>Train the model on the training dataset</w:t>
        </w:r>
      </w:ins>
    </w:p>
    <w:p w14:paraId="0C0DB60C" w14:textId="77777777" w:rsidR="00391232" w:rsidRDefault="00391232" w:rsidP="00391232">
      <w:pPr>
        <w:numPr>
          <w:ilvl w:val="1"/>
          <w:numId w:val="34"/>
        </w:numPr>
        <w:spacing w:before="240" w:after="240"/>
        <w:jc w:val="both"/>
        <w:rPr>
          <w:ins w:id="529" w:author="Menezes, Fiona Shailin" w:date="2024-07-22T23:04:00Z" w16du:dateUtc="2024-07-22T22:04:00Z"/>
          <w:rFonts w:ascii="Proxima Nova" w:eastAsia="Proxima Nova" w:hAnsi="Proxima Nova" w:cs="Proxima Nova"/>
          <w:sz w:val="24"/>
          <w:szCs w:val="24"/>
          <w:lang w:val="en-IN"/>
        </w:rPr>
      </w:pPr>
      <w:ins w:id="530" w:author="Menezes, Fiona Shailin" w:date="2024-07-22T23:04:00Z" w16du:dateUtc="2024-07-22T22:04:00Z">
        <w:r w:rsidRPr="00304C20">
          <w:rPr>
            <w:rFonts w:ascii="Proxima Nova" w:eastAsia="Proxima Nova" w:hAnsi="Proxima Nova" w:cs="Proxima Nova"/>
            <w:sz w:val="24"/>
            <w:szCs w:val="24"/>
            <w:lang w:val="en-IN"/>
          </w:rPr>
          <w:t xml:space="preserve">Implement 5-fold cross-validation to ensure model stability </w:t>
        </w:r>
      </w:ins>
    </w:p>
    <w:p w14:paraId="050DA542" w14:textId="77777777" w:rsidR="00391232" w:rsidRPr="00304C20" w:rsidRDefault="00391232" w:rsidP="00391232">
      <w:pPr>
        <w:spacing w:before="240" w:after="240"/>
        <w:jc w:val="both"/>
        <w:rPr>
          <w:ins w:id="531" w:author="Menezes, Fiona Shailin" w:date="2024-07-22T23:04:00Z" w16du:dateUtc="2024-07-22T22:04:00Z"/>
          <w:rFonts w:ascii="Proxima Nova" w:eastAsia="Proxima Nova" w:hAnsi="Proxima Nova" w:cs="Proxima Nova"/>
          <w:sz w:val="24"/>
          <w:szCs w:val="24"/>
          <w:lang w:val="en-IN"/>
        </w:rPr>
      </w:pPr>
      <w:ins w:id="532" w:author="Menezes, Fiona Shailin" w:date="2024-07-22T23:04:00Z" w16du:dateUtc="2024-07-22T22:04:00Z">
        <w:r>
          <w:rPr>
            <w:rFonts w:ascii="Proxima Nova" w:eastAsia="Proxima Nova" w:hAnsi="Proxima Nova" w:cs="Proxima Nova"/>
            <w:sz w:val="24"/>
            <w:szCs w:val="24"/>
            <w:lang w:val="en-IN"/>
          </w:rPr>
          <w:t xml:space="preserve">         </w:t>
        </w:r>
        <w:r w:rsidRPr="00304C20">
          <w:rPr>
            <w:rFonts w:ascii="Proxima Nova" w:eastAsia="Proxima Nova" w:hAnsi="Proxima Nova" w:cs="Proxima Nova"/>
            <w:sz w:val="24"/>
            <w:szCs w:val="24"/>
            <w:lang w:val="en-IN"/>
          </w:rPr>
          <w:t>e) Model Evaluation:</w:t>
        </w:r>
      </w:ins>
    </w:p>
    <w:p w14:paraId="77897F9C" w14:textId="77777777" w:rsidR="00391232" w:rsidRPr="00304C20" w:rsidRDefault="00391232" w:rsidP="00391232">
      <w:pPr>
        <w:numPr>
          <w:ilvl w:val="1"/>
          <w:numId w:val="34"/>
        </w:numPr>
        <w:spacing w:before="240" w:after="240"/>
        <w:jc w:val="both"/>
        <w:rPr>
          <w:ins w:id="533" w:author="Menezes, Fiona Shailin" w:date="2024-07-22T23:04:00Z" w16du:dateUtc="2024-07-22T22:04:00Z"/>
          <w:rFonts w:ascii="Proxima Nova" w:eastAsia="Proxima Nova" w:hAnsi="Proxima Nova" w:cs="Proxima Nova"/>
          <w:sz w:val="24"/>
          <w:szCs w:val="24"/>
          <w:lang w:val="en-IN"/>
        </w:rPr>
      </w:pPr>
      <w:ins w:id="534" w:author="Menezes, Fiona Shailin" w:date="2024-07-22T23:04:00Z" w16du:dateUtc="2024-07-22T22:04:00Z">
        <w:r w:rsidRPr="00304C20">
          <w:rPr>
            <w:rFonts w:ascii="Proxima Nova" w:eastAsia="Proxima Nova" w:hAnsi="Proxima Nova" w:cs="Proxima Nova"/>
            <w:sz w:val="24"/>
            <w:szCs w:val="24"/>
            <w:lang w:val="en-IN"/>
          </w:rPr>
          <w:t>Assess model performance using R-squared (R²) and Root Mean Square Error (RMSE) on the test set</w:t>
        </w:r>
      </w:ins>
    </w:p>
    <w:p w14:paraId="70F16B12" w14:textId="77777777" w:rsidR="00391232" w:rsidRPr="00304C20" w:rsidRDefault="00391232" w:rsidP="00391232">
      <w:pPr>
        <w:numPr>
          <w:ilvl w:val="1"/>
          <w:numId w:val="34"/>
        </w:numPr>
        <w:spacing w:before="240" w:after="240"/>
        <w:jc w:val="both"/>
        <w:rPr>
          <w:ins w:id="535" w:author="Menezes, Fiona Shailin" w:date="2024-07-22T23:04:00Z" w16du:dateUtc="2024-07-22T22:04:00Z"/>
          <w:rFonts w:ascii="Proxima Nova" w:eastAsia="Proxima Nova" w:hAnsi="Proxima Nova" w:cs="Proxima Nova"/>
          <w:sz w:val="24"/>
          <w:szCs w:val="24"/>
          <w:lang w:val="en-IN"/>
        </w:rPr>
      </w:pPr>
      <w:ins w:id="536" w:author="Menezes, Fiona Shailin" w:date="2024-07-22T23:04:00Z" w16du:dateUtc="2024-07-22T22:04:00Z">
        <w:r w:rsidRPr="00304C20">
          <w:rPr>
            <w:rFonts w:ascii="Proxima Nova" w:eastAsia="Proxima Nova" w:hAnsi="Proxima Nova" w:cs="Proxima Nova"/>
            <w:sz w:val="24"/>
            <w:szCs w:val="24"/>
            <w:lang w:val="en-IN"/>
          </w:rPr>
          <w:t>Compare with a baseline model (mean prediction) to quantify improvement</w:t>
        </w:r>
      </w:ins>
    </w:p>
    <w:p w14:paraId="78A584DA" w14:textId="77777777" w:rsidR="00391232" w:rsidRPr="00304C20" w:rsidRDefault="00391232" w:rsidP="00391232">
      <w:pPr>
        <w:numPr>
          <w:ilvl w:val="0"/>
          <w:numId w:val="34"/>
        </w:numPr>
        <w:spacing w:before="240" w:after="240"/>
        <w:jc w:val="both"/>
        <w:rPr>
          <w:ins w:id="537" w:author="Menezes, Fiona Shailin" w:date="2024-07-22T23:04:00Z" w16du:dateUtc="2024-07-22T22:04:00Z"/>
          <w:rFonts w:ascii="Proxima Nova" w:eastAsia="Proxima Nova" w:hAnsi="Proxima Nova" w:cs="Proxima Nova"/>
          <w:sz w:val="24"/>
          <w:szCs w:val="24"/>
          <w:lang w:val="en-IN"/>
        </w:rPr>
      </w:pPr>
      <w:ins w:id="538" w:author="Menezes, Fiona Shailin" w:date="2024-07-22T23:04:00Z" w16du:dateUtc="2024-07-22T22:04:00Z">
        <w:r w:rsidRPr="00304C20">
          <w:rPr>
            <w:rFonts w:ascii="Proxima Nova" w:eastAsia="Proxima Nova" w:hAnsi="Proxima Nova" w:cs="Proxima Nova"/>
            <w:sz w:val="24"/>
            <w:szCs w:val="24"/>
            <w:lang w:val="en-IN"/>
          </w:rPr>
          <w:t xml:space="preserve">Environmental Impact Assessment: a) Compare observed water quality levels with environmental standards set by the UK Environment Agency b) Identify locations where water quality falls below acceptable standards c) </w:t>
        </w:r>
        <w:proofErr w:type="spellStart"/>
        <w:r w:rsidRPr="00304C20">
          <w:rPr>
            <w:rFonts w:ascii="Proxima Nova" w:eastAsia="Proxima Nova" w:hAnsi="Proxima Nova" w:cs="Proxima Nova"/>
            <w:sz w:val="24"/>
            <w:szCs w:val="24"/>
            <w:lang w:val="en-IN"/>
          </w:rPr>
          <w:t>Analyze</w:t>
        </w:r>
        <w:proofErr w:type="spellEnd"/>
        <w:r w:rsidRPr="00304C20">
          <w:rPr>
            <w:rFonts w:ascii="Proxima Nova" w:eastAsia="Proxima Nova" w:hAnsi="Proxima Nova" w:cs="Proxima Nova"/>
            <w:sz w:val="24"/>
            <w:szCs w:val="24"/>
            <w:lang w:val="en-IN"/>
          </w:rPr>
          <w:t xml:space="preserve"> the relationship between environmental factors and water quality violations</w:t>
        </w:r>
      </w:ins>
    </w:p>
    <w:p w14:paraId="00E68E05" w14:textId="77777777" w:rsidR="00391232" w:rsidRDefault="00391232" w:rsidP="00391232">
      <w:pPr>
        <w:numPr>
          <w:ilvl w:val="0"/>
          <w:numId w:val="34"/>
        </w:numPr>
        <w:spacing w:before="240" w:after="240"/>
        <w:jc w:val="both"/>
        <w:rPr>
          <w:ins w:id="539" w:author="Menezes, Fiona Shailin" w:date="2024-07-22T23:04:00Z" w16du:dateUtc="2024-07-22T22:04:00Z"/>
          <w:rFonts w:ascii="Proxima Nova" w:eastAsia="Proxima Nova" w:hAnsi="Proxima Nova" w:cs="Proxima Nova"/>
          <w:sz w:val="24"/>
          <w:szCs w:val="24"/>
          <w:lang w:val="en-IN"/>
        </w:rPr>
      </w:pPr>
      <w:ins w:id="540" w:author="Menezes, Fiona Shailin" w:date="2024-07-22T23:04:00Z" w16du:dateUtc="2024-07-22T22:04:00Z">
        <w:r w:rsidRPr="00304C20">
          <w:rPr>
            <w:rFonts w:ascii="Proxima Nova" w:eastAsia="Proxima Nova" w:hAnsi="Proxima Nova" w:cs="Proxima Nova"/>
            <w:sz w:val="24"/>
            <w:szCs w:val="24"/>
            <w:lang w:val="en-IN"/>
          </w:rPr>
          <w:t>Interpretation and Recommendations: a) Interpret the coefficients of the Multiple Linear Regression model to understand the relative importance of different factors in predicting water quality b) Develop data-driven recommendations for improving water management practices and reducing pollution in Bristol's surface waters</w:t>
        </w:r>
      </w:ins>
    </w:p>
    <w:p w14:paraId="27E2FBCF" w14:textId="77777777" w:rsidR="00391232" w:rsidRPr="00473DFA" w:rsidRDefault="00391232" w:rsidP="00391232">
      <w:pPr>
        <w:spacing w:before="240" w:after="240"/>
        <w:jc w:val="both"/>
        <w:rPr>
          <w:ins w:id="541" w:author="Menezes, Fiona Shailin" w:date="2024-07-22T23:04:00Z" w16du:dateUtc="2024-07-22T22:04:00Z"/>
          <w:rFonts w:ascii="Proxima Nova" w:eastAsia="Proxima Nova" w:hAnsi="Proxima Nova" w:cs="Proxima Nova"/>
          <w:b/>
          <w:bCs/>
          <w:sz w:val="24"/>
          <w:szCs w:val="24"/>
          <w:lang w:val="en-IN"/>
        </w:rPr>
      </w:pPr>
      <w:ins w:id="542" w:author="Menezes, Fiona Shailin" w:date="2024-07-22T23:04:00Z" w16du:dateUtc="2024-07-22T22:04:00Z">
        <w:r w:rsidRPr="00473DFA">
          <w:rPr>
            <w:rFonts w:ascii="Proxima Nova" w:eastAsia="Proxima Nova" w:hAnsi="Proxima Nova" w:cs="Proxima Nova"/>
            <w:b/>
            <w:bCs/>
            <w:sz w:val="24"/>
            <w:szCs w:val="24"/>
            <w:lang w:val="en-IN"/>
          </w:rPr>
          <w:t>Analytical Approach</w:t>
        </w:r>
      </w:ins>
    </w:p>
    <w:p w14:paraId="49E2EB33" w14:textId="77777777" w:rsidR="00391232" w:rsidRPr="00473DFA" w:rsidRDefault="00391232" w:rsidP="00391232">
      <w:pPr>
        <w:spacing w:before="240" w:after="240"/>
        <w:jc w:val="both"/>
        <w:rPr>
          <w:ins w:id="543" w:author="Menezes, Fiona Shailin" w:date="2024-07-22T23:04:00Z" w16du:dateUtc="2024-07-22T22:04:00Z"/>
          <w:rFonts w:ascii="Proxima Nova" w:eastAsia="Proxima Nova" w:hAnsi="Proxima Nova" w:cs="Proxima Nova"/>
          <w:sz w:val="24"/>
          <w:szCs w:val="24"/>
          <w:lang w:val="en-IN"/>
        </w:rPr>
      </w:pPr>
      <w:ins w:id="544" w:author="Menezes, Fiona Shailin" w:date="2024-07-22T23:04:00Z" w16du:dateUtc="2024-07-22T22:04:00Z">
        <w:r w:rsidRPr="00473DFA">
          <w:rPr>
            <w:rFonts w:ascii="Proxima Nova" w:eastAsia="Proxima Nova" w:hAnsi="Proxima Nova" w:cs="Proxima Nova"/>
            <w:sz w:val="24"/>
            <w:szCs w:val="24"/>
            <w:lang w:val="en-IN"/>
          </w:rPr>
          <w:t>The analytical approach for this study focuses on three key areas:</w:t>
        </w:r>
      </w:ins>
    </w:p>
    <w:p w14:paraId="2165CEF2" w14:textId="77777777" w:rsidR="00391232" w:rsidRPr="00473DFA" w:rsidRDefault="00391232" w:rsidP="00391232">
      <w:pPr>
        <w:numPr>
          <w:ilvl w:val="0"/>
          <w:numId w:val="36"/>
        </w:numPr>
        <w:spacing w:before="240" w:after="240"/>
        <w:jc w:val="both"/>
        <w:rPr>
          <w:ins w:id="545" w:author="Menezes, Fiona Shailin" w:date="2024-07-22T23:04:00Z" w16du:dateUtc="2024-07-22T22:04:00Z"/>
          <w:rFonts w:ascii="Proxima Nova" w:eastAsia="Proxima Nova" w:hAnsi="Proxima Nova" w:cs="Proxima Nova"/>
          <w:sz w:val="24"/>
          <w:szCs w:val="24"/>
          <w:lang w:val="en-IN"/>
        </w:rPr>
      </w:pPr>
      <w:ins w:id="546" w:author="Menezes, Fiona Shailin" w:date="2024-07-22T23:04:00Z" w16du:dateUtc="2024-07-22T22:04:00Z">
        <w:r w:rsidRPr="00473DFA">
          <w:rPr>
            <w:rFonts w:ascii="Proxima Nova" w:eastAsia="Proxima Nova" w:hAnsi="Proxima Nova" w:cs="Proxima Nova"/>
            <w:sz w:val="24"/>
            <w:szCs w:val="24"/>
            <w:lang w:val="en-IN"/>
          </w:rPr>
          <w:t>Exploratory Data Analysis: Statistical summaries and visualizations of water quality parameters will be conducted to identify patterns, trends, and potential outliers in the 2023 Bristol surface water quality dataset.</w:t>
        </w:r>
      </w:ins>
    </w:p>
    <w:p w14:paraId="59C0D9C0" w14:textId="77777777" w:rsidR="00391232" w:rsidRPr="00473DFA" w:rsidRDefault="00391232" w:rsidP="00391232">
      <w:pPr>
        <w:numPr>
          <w:ilvl w:val="0"/>
          <w:numId w:val="36"/>
        </w:numPr>
        <w:spacing w:before="240" w:after="240"/>
        <w:jc w:val="both"/>
        <w:rPr>
          <w:ins w:id="547" w:author="Menezes, Fiona Shailin" w:date="2024-07-22T23:04:00Z" w16du:dateUtc="2024-07-22T22:04:00Z"/>
          <w:rFonts w:ascii="Proxima Nova" w:eastAsia="Proxima Nova" w:hAnsi="Proxima Nova" w:cs="Proxima Nova"/>
          <w:sz w:val="24"/>
          <w:szCs w:val="24"/>
          <w:lang w:val="en-IN"/>
        </w:rPr>
      </w:pPr>
      <w:ins w:id="548" w:author="Menezes, Fiona Shailin" w:date="2024-07-22T23:04:00Z" w16du:dateUtc="2024-07-22T22:04:00Z">
        <w:r w:rsidRPr="00473DFA">
          <w:rPr>
            <w:rFonts w:ascii="Proxima Nova" w:eastAsia="Proxima Nova" w:hAnsi="Proxima Nova" w:cs="Proxima Nova"/>
            <w:sz w:val="24"/>
            <w:szCs w:val="24"/>
            <w:lang w:val="en-IN"/>
          </w:rPr>
          <w:t xml:space="preserve">Predictive </w:t>
        </w:r>
        <w:proofErr w:type="spellStart"/>
        <w:r w:rsidRPr="00473DFA">
          <w:rPr>
            <w:rFonts w:ascii="Proxima Nova" w:eastAsia="Proxima Nova" w:hAnsi="Proxima Nova" w:cs="Proxima Nova"/>
            <w:sz w:val="24"/>
            <w:szCs w:val="24"/>
            <w:lang w:val="en-IN"/>
          </w:rPr>
          <w:t>Modeling</w:t>
        </w:r>
        <w:proofErr w:type="spellEnd"/>
        <w:r w:rsidRPr="00473DFA">
          <w:rPr>
            <w:rFonts w:ascii="Proxima Nova" w:eastAsia="Proxima Nova" w:hAnsi="Proxima Nova" w:cs="Proxima Nova"/>
            <w:sz w:val="24"/>
            <w:szCs w:val="24"/>
            <w:lang w:val="en-IN"/>
          </w:rPr>
          <w:t>: Multiple Linear Regression will be employed to develop a model predicting key water quality indicators. The model will be trained on 80% of the data and validated using 5-fold cross-validation. Performance evaluation will utilize R-squared (R²) and Root Mean Square Error (RMSE) metrics.</w:t>
        </w:r>
      </w:ins>
    </w:p>
    <w:p w14:paraId="566E91A9" w14:textId="77777777" w:rsidR="00391232" w:rsidRDefault="00391232" w:rsidP="00391232">
      <w:pPr>
        <w:numPr>
          <w:ilvl w:val="0"/>
          <w:numId w:val="36"/>
        </w:numPr>
        <w:spacing w:before="240" w:after="240"/>
        <w:jc w:val="both"/>
        <w:rPr>
          <w:ins w:id="549" w:author="Menezes, Fiona Shailin" w:date="2024-07-22T23:04:00Z" w16du:dateUtc="2024-07-22T22:04:00Z"/>
          <w:rFonts w:ascii="Proxima Nova" w:eastAsia="Proxima Nova" w:hAnsi="Proxima Nova" w:cs="Proxima Nova"/>
          <w:sz w:val="24"/>
          <w:szCs w:val="24"/>
          <w:lang w:val="en-IN"/>
        </w:rPr>
      </w:pPr>
      <w:ins w:id="550" w:author="Menezes, Fiona Shailin" w:date="2024-07-22T23:04:00Z" w16du:dateUtc="2024-07-22T22:04:00Z">
        <w:r w:rsidRPr="00473DFA">
          <w:rPr>
            <w:rFonts w:ascii="Proxima Nova" w:eastAsia="Proxima Nova" w:hAnsi="Proxima Nova" w:cs="Proxima Nova"/>
            <w:sz w:val="24"/>
            <w:szCs w:val="24"/>
            <w:lang w:val="en-IN"/>
          </w:rPr>
          <w:lastRenderedPageBreak/>
          <w:t>Environmental Impact Assessment: Predicted and observed water quality levels will be compared with UK Environment Agency standards. This comparison aims to identify areas of concern and inform recommendations for water management practices.</w:t>
        </w:r>
      </w:ins>
    </w:p>
    <w:p w14:paraId="6AD6E459" w14:textId="77777777" w:rsidR="00391232" w:rsidRPr="00473DFA" w:rsidRDefault="00391232" w:rsidP="00391232">
      <w:pPr>
        <w:spacing w:before="240" w:after="240"/>
        <w:ind w:left="360"/>
        <w:jc w:val="both"/>
        <w:rPr>
          <w:ins w:id="551" w:author="Menezes, Fiona Shailin" w:date="2024-07-22T23:04:00Z" w16du:dateUtc="2024-07-22T22:04:00Z"/>
          <w:rFonts w:ascii="Proxima Nova" w:eastAsia="Proxima Nova" w:hAnsi="Proxima Nova" w:cs="Proxima Nova"/>
          <w:sz w:val="24"/>
          <w:szCs w:val="24"/>
          <w:lang w:val="en-IN"/>
        </w:rPr>
      </w:pPr>
      <w:ins w:id="552" w:author="Menezes, Fiona Shailin" w:date="2024-07-22T23:04:00Z" w16du:dateUtc="2024-07-22T22:04:00Z">
        <w:r w:rsidRPr="00473DFA">
          <w:rPr>
            <w:rFonts w:ascii="Proxima Nova" w:eastAsia="Proxima Nova" w:hAnsi="Proxima Nova" w:cs="Proxima Nova"/>
            <w:sz w:val="24"/>
            <w:szCs w:val="24"/>
            <w:lang w:val="en-IN"/>
          </w:rPr>
          <w:t>Limitations:</w:t>
        </w:r>
      </w:ins>
    </w:p>
    <w:p w14:paraId="51031002" w14:textId="77777777" w:rsidR="00391232" w:rsidRPr="00473DFA" w:rsidRDefault="00391232" w:rsidP="00391232">
      <w:pPr>
        <w:spacing w:before="240" w:after="240"/>
        <w:ind w:left="360"/>
        <w:jc w:val="both"/>
        <w:rPr>
          <w:ins w:id="553" w:author="Menezes, Fiona Shailin" w:date="2024-07-22T23:04:00Z" w16du:dateUtc="2024-07-22T22:04:00Z"/>
          <w:rFonts w:ascii="Proxima Nova" w:eastAsia="Proxima Nova" w:hAnsi="Proxima Nova" w:cs="Proxima Nova"/>
          <w:sz w:val="24"/>
          <w:szCs w:val="24"/>
          <w:lang w:val="en-IN"/>
        </w:rPr>
      </w:pPr>
      <w:ins w:id="554" w:author="Menezes, Fiona Shailin" w:date="2024-07-22T23:04:00Z" w16du:dateUtc="2024-07-22T22:04:00Z">
        <w:r w:rsidRPr="00473DFA">
          <w:rPr>
            <w:rFonts w:ascii="Proxima Nova" w:eastAsia="Proxima Nova" w:hAnsi="Proxima Nova" w:cs="Proxima Nova"/>
            <w:sz w:val="24"/>
            <w:szCs w:val="24"/>
            <w:lang w:val="en-IN"/>
          </w:rPr>
          <w:t>This study acknowledges several limitations:</w:t>
        </w:r>
      </w:ins>
    </w:p>
    <w:p w14:paraId="7D8A094B" w14:textId="77777777" w:rsidR="00391232" w:rsidRPr="00473DFA" w:rsidRDefault="00391232" w:rsidP="00391232">
      <w:pPr>
        <w:numPr>
          <w:ilvl w:val="0"/>
          <w:numId w:val="37"/>
        </w:numPr>
        <w:spacing w:before="240" w:after="240"/>
        <w:jc w:val="both"/>
        <w:rPr>
          <w:ins w:id="555" w:author="Menezes, Fiona Shailin" w:date="2024-07-22T23:04:00Z" w16du:dateUtc="2024-07-22T22:04:00Z"/>
          <w:rFonts w:ascii="Proxima Nova" w:eastAsia="Proxima Nova" w:hAnsi="Proxima Nova" w:cs="Proxima Nova"/>
          <w:sz w:val="24"/>
          <w:szCs w:val="24"/>
          <w:lang w:val="en-IN"/>
        </w:rPr>
      </w:pPr>
      <w:ins w:id="556" w:author="Menezes, Fiona Shailin" w:date="2024-07-22T23:04:00Z" w16du:dateUtc="2024-07-22T22:04:00Z">
        <w:r w:rsidRPr="00473DFA">
          <w:rPr>
            <w:rFonts w:ascii="Proxima Nova" w:eastAsia="Proxima Nova" w:hAnsi="Proxima Nova" w:cs="Proxima Nova"/>
            <w:sz w:val="24"/>
            <w:szCs w:val="24"/>
            <w:lang w:val="en-IN"/>
          </w:rPr>
          <w:t>Data Constraints: The analysis is limited to the 2023 dataset from Bristol Open Data, which may have gaps in spatial or temporal coverage.</w:t>
        </w:r>
      </w:ins>
    </w:p>
    <w:p w14:paraId="33938A04" w14:textId="77777777" w:rsidR="00391232" w:rsidRPr="00473DFA" w:rsidRDefault="00391232" w:rsidP="00391232">
      <w:pPr>
        <w:numPr>
          <w:ilvl w:val="0"/>
          <w:numId w:val="37"/>
        </w:numPr>
        <w:spacing w:before="240" w:after="240"/>
        <w:jc w:val="both"/>
        <w:rPr>
          <w:ins w:id="557" w:author="Menezes, Fiona Shailin" w:date="2024-07-22T23:04:00Z" w16du:dateUtc="2024-07-22T22:04:00Z"/>
          <w:rFonts w:ascii="Proxima Nova" w:eastAsia="Proxima Nova" w:hAnsi="Proxima Nova" w:cs="Proxima Nova"/>
          <w:sz w:val="24"/>
          <w:szCs w:val="24"/>
          <w:lang w:val="en-IN"/>
        </w:rPr>
      </w:pPr>
      <w:ins w:id="558" w:author="Menezes, Fiona Shailin" w:date="2024-07-22T23:04:00Z" w16du:dateUtc="2024-07-22T22:04:00Z">
        <w:r w:rsidRPr="00473DFA">
          <w:rPr>
            <w:rFonts w:ascii="Proxima Nova" w:eastAsia="Proxima Nova" w:hAnsi="Proxima Nova" w:cs="Proxima Nova"/>
            <w:sz w:val="24"/>
            <w:szCs w:val="24"/>
            <w:lang w:val="en-IN"/>
          </w:rPr>
          <w:t>Model Simplicity: Multiple Linear Regression assumes linear relationships between variables, potentially overlooking complex, non-linear dynamics in water quality processes.</w:t>
        </w:r>
      </w:ins>
    </w:p>
    <w:p w14:paraId="3E229A63" w14:textId="77777777" w:rsidR="00391232" w:rsidRPr="00473DFA" w:rsidRDefault="00391232" w:rsidP="00391232">
      <w:pPr>
        <w:numPr>
          <w:ilvl w:val="0"/>
          <w:numId w:val="37"/>
        </w:numPr>
        <w:spacing w:before="240" w:after="240"/>
        <w:jc w:val="both"/>
        <w:rPr>
          <w:ins w:id="559" w:author="Menezes, Fiona Shailin" w:date="2024-07-22T23:04:00Z" w16du:dateUtc="2024-07-22T22:04:00Z"/>
          <w:rFonts w:ascii="Proxima Nova" w:eastAsia="Proxima Nova" w:hAnsi="Proxima Nova" w:cs="Proxima Nova"/>
          <w:sz w:val="24"/>
          <w:szCs w:val="24"/>
          <w:lang w:val="en-IN"/>
        </w:rPr>
      </w:pPr>
      <w:ins w:id="560" w:author="Menezes, Fiona Shailin" w:date="2024-07-22T23:04:00Z" w16du:dateUtc="2024-07-22T22:04:00Z">
        <w:r w:rsidRPr="00473DFA">
          <w:rPr>
            <w:rFonts w:ascii="Proxima Nova" w:eastAsia="Proxima Nova" w:hAnsi="Proxima Nova" w:cs="Proxima Nova"/>
            <w:sz w:val="24"/>
            <w:szCs w:val="24"/>
            <w:lang w:val="en-IN"/>
          </w:rPr>
          <w:t>Temporal Scope: The focus on a single year's data prevents the analysis of long-term trends or seasonal variations in water quality.</w:t>
        </w:r>
      </w:ins>
    </w:p>
    <w:p w14:paraId="5089A720" w14:textId="77777777" w:rsidR="00391232" w:rsidRPr="00473DFA" w:rsidRDefault="00391232" w:rsidP="00391232">
      <w:pPr>
        <w:numPr>
          <w:ilvl w:val="0"/>
          <w:numId w:val="37"/>
        </w:numPr>
        <w:spacing w:before="240" w:after="240"/>
        <w:jc w:val="both"/>
        <w:rPr>
          <w:ins w:id="561" w:author="Menezes, Fiona Shailin" w:date="2024-07-22T23:04:00Z" w16du:dateUtc="2024-07-22T22:04:00Z"/>
          <w:rFonts w:ascii="Proxima Nova" w:eastAsia="Proxima Nova" w:hAnsi="Proxima Nova" w:cs="Proxima Nova"/>
          <w:sz w:val="24"/>
          <w:szCs w:val="24"/>
          <w:lang w:val="en-IN"/>
        </w:rPr>
      </w:pPr>
      <w:ins w:id="562" w:author="Menezes, Fiona Shailin" w:date="2024-07-22T23:04:00Z" w16du:dateUtc="2024-07-22T22:04:00Z">
        <w:r w:rsidRPr="00473DFA">
          <w:rPr>
            <w:rFonts w:ascii="Proxima Nova" w:eastAsia="Proxima Nova" w:hAnsi="Proxima Nova" w:cs="Proxima Nova"/>
            <w:sz w:val="24"/>
            <w:szCs w:val="24"/>
            <w:lang w:val="en-IN"/>
          </w:rPr>
          <w:t>External Validity: Findings may be specific to Bristol and not directly generalizable to other urban areas with different environmental conditions.</w:t>
        </w:r>
      </w:ins>
    </w:p>
    <w:p w14:paraId="4BDD4453" w14:textId="77777777" w:rsidR="00391232" w:rsidRPr="00473DFA" w:rsidRDefault="00391232" w:rsidP="00391232">
      <w:pPr>
        <w:numPr>
          <w:ilvl w:val="0"/>
          <w:numId w:val="37"/>
        </w:numPr>
        <w:spacing w:before="240" w:after="240"/>
        <w:jc w:val="both"/>
        <w:rPr>
          <w:ins w:id="563" w:author="Menezes, Fiona Shailin" w:date="2024-07-22T23:04:00Z" w16du:dateUtc="2024-07-22T22:04:00Z"/>
          <w:rFonts w:ascii="Proxima Nova" w:eastAsia="Proxima Nova" w:hAnsi="Proxima Nova" w:cs="Proxima Nova"/>
          <w:sz w:val="24"/>
          <w:szCs w:val="24"/>
          <w:lang w:val="en-IN"/>
        </w:rPr>
      </w:pPr>
      <w:ins w:id="564" w:author="Menezes, Fiona Shailin" w:date="2024-07-22T23:04:00Z" w16du:dateUtc="2024-07-22T22:04:00Z">
        <w:r w:rsidRPr="00473DFA">
          <w:rPr>
            <w:rFonts w:ascii="Proxima Nova" w:eastAsia="Proxima Nova" w:hAnsi="Proxima Nova" w:cs="Proxima Nova"/>
            <w:sz w:val="24"/>
            <w:szCs w:val="24"/>
            <w:lang w:val="en-IN"/>
          </w:rPr>
          <w:t>Unmeasured Variables: Important factors influencing water quality may not be included in the available dataset, possibly leading to omitted variable bias.</w:t>
        </w:r>
      </w:ins>
    </w:p>
    <w:p w14:paraId="02930BDB" w14:textId="77777777" w:rsidR="00391232" w:rsidRPr="00473DFA" w:rsidRDefault="00391232" w:rsidP="00391232">
      <w:pPr>
        <w:numPr>
          <w:ilvl w:val="0"/>
          <w:numId w:val="37"/>
        </w:numPr>
        <w:spacing w:before="240" w:after="240"/>
        <w:jc w:val="both"/>
        <w:rPr>
          <w:ins w:id="565" w:author="Menezes, Fiona Shailin" w:date="2024-07-22T23:04:00Z" w16du:dateUtc="2024-07-22T22:04:00Z"/>
          <w:rFonts w:ascii="Proxima Nova" w:eastAsia="Proxima Nova" w:hAnsi="Proxima Nova" w:cs="Proxima Nova"/>
          <w:sz w:val="24"/>
          <w:szCs w:val="24"/>
          <w:lang w:val="en-IN"/>
        </w:rPr>
      </w:pPr>
      <w:ins w:id="566" w:author="Menezes, Fiona Shailin" w:date="2024-07-22T23:04:00Z" w16du:dateUtc="2024-07-22T22:04:00Z">
        <w:r w:rsidRPr="00473DFA">
          <w:rPr>
            <w:rFonts w:ascii="Proxima Nova" w:eastAsia="Proxima Nova" w:hAnsi="Proxima Nova" w:cs="Proxima Nova"/>
            <w:sz w:val="24"/>
            <w:szCs w:val="24"/>
            <w:lang w:val="en-IN"/>
          </w:rPr>
          <w:t>Sampling Bias: The location and frequency of sampling points may not provide a complete representation of water quality across all of Bristol's water bodies.</w:t>
        </w:r>
      </w:ins>
    </w:p>
    <w:p w14:paraId="5E3A9305" w14:textId="77777777" w:rsidR="00391232" w:rsidRPr="00473DFA" w:rsidRDefault="00391232" w:rsidP="00391232">
      <w:pPr>
        <w:rPr>
          <w:ins w:id="567" w:author="Menezes, Fiona Shailin" w:date="2024-07-22T23:04:00Z" w16du:dateUtc="2024-07-22T22:04:00Z"/>
          <w:rFonts w:ascii="Proxima Nova" w:eastAsia="Proxima Nova" w:hAnsi="Proxima Nova" w:cs="Proxima Nova"/>
          <w:sz w:val="24"/>
          <w:szCs w:val="24"/>
        </w:rPr>
      </w:pPr>
      <w:ins w:id="568" w:author="Menezes, Fiona Shailin" w:date="2024-07-22T23:04:00Z" w16du:dateUtc="2024-07-22T22:04:00Z">
        <w:r w:rsidRPr="00473DFA">
          <w:rPr>
            <w:rFonts w:ascii="Proxima Nova" w:eastAsia="Proxima Nova" w:hAnsi="Proxima Nova" w:cs="Proxima Nova"/>
            <w:sz w:val="24"/>
            <w:szCs w:val="24"/>
          </w:rPr>
          <w:t>Ethical Considerations</w:t>
        </w:r>
      </w:ins>
    </w:p>
    <w:p w14:paraId="08270515" w14:textId="77777777" w:rsidR="00391232" w:rsidRPr="00473DFA" w:rsidRDefault="00391232" w:rsidP="00391232">
      <w:pPr>
        <w:rPr>
          <w:ins w:id="569" w:author="Menezes, Fiona Shailin" w:date="2024-07-22T23:04:00Z" w16du:dateUtc="2024-07-22T22:04:00Z"/>
          <w:rFonts w:ascii="Proxima Nova" w:eastAsia="Proxima Nova" w:hAnsi="Proxima Nova" w:cs="Proxima Nova"/>
          <w:sz w:val="24"/>
          <w:szCs w:val="24"/>
        </w:rPr>
      </w:pPr>
      <w:ins w:id="570" w:author="Menezes, Fiona Shailin" w:date="2024-07-22T23:04:00Z" w16du:dateUtc="2024-07-22T22:04:00Z">
        <w:r w:rsidRPr="00473DFA">
          <w:rPr>
            <w:rFonts w:ascii="Proxima Nova" w:eastAsia="Proxima Nova" w:hAnsi="Proxima Nova" w:cs="Proxima Nova"/>
            <w:sz w:val="24"/>
            <w:szCs w:val="24"/>
          </w:rPr>
          <w:t>This research adheres to strict ethical guidelines throughout the data lifecycle, from collection to destruction:</w:t>
        </w:r>
      </w:ins>
    </w:p>
    <w:p w14:paraId="5BFAAE13" w14:textId="77777777" w:rsidR="00391232" w:rsidRPr="00473DFA" w:rsidRDefault="00391232" w:rsidP="00391232">
      <w:pPr>
        <w:rPr>
          <w:ins w:id="571" w:author="Menezes, Fiona Shailin" w:date="2024-07-22T23:04:00Z" w16du:dateUtc="2024-07-22T22:04:00Z"/>
          <w:rFonts w:ascii="Proxima Nova" w:eastAsia="Proxima Nova" w:hAnsi="Proxima Nova" w:cs="Proxima Nova"/>
          <w:sz w:val="24"/>
          <w:szCs w:val="24"/>
        </w:rPr>
      </w:pPr>
      <w:ins w:id="572" w:author="Menezes, Fiona Shailin" w:date="2024-07-22T23:04:00Z" w16du:dateUtc="2024-07-22T22:04:00Z">
        <w:r>
          <w:rPr>
            <w:rFonts w:ascii="Proxima Nova" w:eastAsia="Proxima Nova" w:hAnsi="Proxima Nova" w:cs="Proxima Nova"/>
            <w:sz w:val="24"/>
            <w:szCs w:val="24"/>
          </w:rPr>
          <w:t>1.</w:t>
        </w:r>
        <w:r w:rsidRPr="00473DFA">
          <w:rPr>
            <w:rFonts w:ascii="Proxima Nova" w:eastAsia="Proxima Nova" w:hAnsi="Proxima Nova" w:cs="Proxima Nova"/>
            <w:sz w:val="24"/>
            <w:szCs w:val="24"/>
          </w:rPr>
          <w:t xml:space="preserve">Data Collection and Generation: </w:t>
        </w:r>
      </w:ins>
    </w:p>
    <w:p w14:paraId="3AF4F8A0" w14:textId="77777777" w:rsidR="00391232" w:rsidRPr="00473DFA" w:rsidRDefault="00391232" w:rsidP="00391232">
      <w:pPr>
        <w:pStyle w:val="ListParagraph"/>
        <w:numPr>
          <w:ilvl w:val="0"/>
          <w:numId w:val="35"/>
        </w:numPr>
        <w:rPr>
          <w:ins w:id="573" w:author="Menezes, Fiona Shailin" w:date="2024-07-22T23:04:00Z" w16du:dateUtc="2024-07-22T22:04:00Z"/>
          <w:rFonts w:ascii="Proxima Nova" w:eastAsia="Proxima Nova" w:hAnsi="Proxima Nova" w:cs="Proxima Nova"/>
          <w:sz w:val="24"/>
          <w:szCs w:val="24"/>
        </w:rPr>
      </w:pPr>
      <w:ins w:id="574" w:author="Menezes, Fiona Shailin" w:date="2024-07-22T23:04:00Z" w16du:dateUtc="2024-07-22T22:04:00Z">
        <w:r w:rsidRPr="00473DFA">
          <w:rPr>
            <w:rFonts w:ascii="Proxima Nova" w:eastAsia="Proxima Nova" w:hAnsi="Proxima Nova" w:cs="Proxima Nova"/>
            <w:sz w:val="24"/>
            <w:szCs w:val="24"/>
          </w:rPr>
          <w:t>Only publicly available data from Bristol Open Data will be used, ensuring no infringement on personal privacy.</w:t>
        </w:r>
      </w:ins>
    </w:p>
    <w:p w14:paraId="62F2F747" w14:textId="77777777" w:rsidR="00391232" w:rsidRPr="00473DFA" w:rsidRDefault="00391232" w:rsidP="00391232">
      <w:pPr>
        <w:pStyle w:val="ListParagraph"/>
        <w:numPr>
          <w:ilvl w:val="0"/>
          <w:numId w:val="35"/>
        </w:numPr>
        <w:rPr>
          <w:ins w:id="575" w:author="Menezes, Fiona Shailin" w:date="2024-07-22T23:04:00Z" w16du:dateUtc="2024-07-22T22:04:00Z"/>
          <w:rFonts w:ascii="Proxima Nova" w:eastAsia="Proxima Nova" w:hAnsi="Proxima Nova" w:cs="Proxima Nova"/>
          <w:sz w:val="24"/>
          <w:szCs w:val="24"/>
        </w:rPr>
      </w:pPr>
      <w:ins w:id="576" w:author="Menezes, Fiona Shailin" w:date="2024-07-22T23:04:00Z" w16du:dateUtc="2024-07-22T22:04:00Z">
        <w:r w:rsidRPr="00473DFA">
          <w:rPr>
            <w:rFonts w:ascii="Proxima Nova" w:eastAsia="Proxima Nova" w:hAnsi="Proxima Nova" w:cs="Proxima Nova"/>
            <w:sz w:val="24"/>
            <w:szCs w:val="24"/>
          </w:rPr>
          <w:t>We will document the source and date of all data collected to maintain transparency.</w:t>
        </w:r>
      </w:ins>
    </w:p>
    <w:p w14:paraId="1E0540E0" w14:textId="77777777" w:rsidR="00391232" w:rsidRPr="00473DFA" w:rsidRDefault="00391232" w:rsidP="00391232">
      <w:pPr>
        <w:rPr>
          <w:ins w:id="577" w:author="Menezes, Fiona Shailin" w:date="2024-07-22T23:04:00Z" w16du:dateUtc="2024-07-22T22:04:00Z"/>
          <w:rFonts w:ascii="Proxima Nova" w:eastAsia="Proxima Nova" w:hAnsi="Proxima Nova" w:cs="Proxima Nova"/>
          <w:sz w:val="24"/>
          <w:szCs w:val="24"/>
        </w:rPr>
      </w:pPr>
      <w:ins w:id="578" w:author="Menezes, Fiona Shailin" w:date="2024-07-22T23:04:00Z" w16du:dateUtc="2024-07-22T22:04:00Z">
        <w:r w:rsidRPr="00473DFA">
          <w:rPr>
            <w:rFonts w:ascii="Proxima Nova" w:eastAsia="Proxima Nova" w:hAnsi="Proxima Nova" w:cs="Proxima Nova"/>
            <w:sz w:val="24"/>
            <w:szCs w:val="24"/>
          </w:rPr>
          <w:t>2.</w:t>
        </w:r>
        <w:r w:rsidRPr="00473DFA">
          <w:rPr>
            <w:rFonts w:ascii="Proxima Nova" w:eastAsia="Proxima Nova" w:hAnsi="Proxima Nova" w:cs="Proxima Nova"/>
            <w:sz w:val="24"/>
            <w:szCs w:val="24"/>
          </w:rPr>
          <w:tab/>
          <w:t xml:space="preserve">Data Storage and Security: </w:t>
        </w:r>
      </w:ins>
    </w:p>
    <w:p w14:paraId="4A96A24C" w14:textId="77777777" w:rsidR="00391232" w:rsidRPr="00473DFA" w:rsidRDefault="00391232" w:rsidP="00391232">
      <w:pPr>
        <w:pStyle w:val="ListParagraph"/>
        <w:numPr>
          <w:ilvl w:val="0"/>
          <w:numId w:val="38"/>
        </w:numPr>
        <w:rPr>
          <w:ins w:id="579" w:author="Menezes, Fiona Shailin" w:date="2024-07-22T23:04:00Z" w16du:dateUtc="2024-07-22T22:04:00Z"/>
          <w:rFonts w:ascii="Proxima Nova" w:eastAsia="Proxima Nova" w:hAnsi="Proxima Nova" w:cs="Proxima Nova"/>
          <w:sz w:val="24"/>
          <w:szCs w:val="24"/>
        </w:rPr>
      </w:pPr>
      <w:ins w:id="580" w:author="Menezes, Fiona Shailin" w:date="2024-07-22T23:04:00Z" w16du:dateUtc="2024-07-22T22:04:00Z">
        <w:r w:rsidRPr="00473DFA">
          <w:rPr>
            <w:rFonts w:ascii="Proxima Nova" w:eastAsia="Proxima Nova" w:hAnsi="Proxima Nova" w:cs="Proxima Nova"/>
            <w:sz w:val="24"/>
            <w:szCs w:val="24"/>
          </w:rPr>
          <w:t>All data will be stored on secure, password-protected servers with restricted access.</w:t>
        </w:r>
      </w:ins>
    </w:p>
    <w:p w14:paraId="0FDD1E0C" w14:textId="77777777" w:rsidR="00391232" w:rsidRPr="00473DFA" w:rsidRDefault="00391232" w:rsidP="00391232">
      <w:pPr>
        <w:pStyle w:val="ListParagraph"/>
        <w:numPr>
          <w:ilvl w:val="0"/>
          <w:numId w:val="38"/>
        </w:numPr>
        <w:rPr>
          <w:ins w:id="581" w:author="Menezes, Fiona Shailin" w:date="2024-07-22T23:04:00Z" w16du:dateUtc="2024-07-22T22:04:00Z"/>
          <w:rFonts w:ascii="Proxima Nova" w:eastAsia="Proxima Nova" w:hAnsi="Proxima Nova" w:cs="Proxima Nova"/>
          <w:sz w:val="24"/>
          <w:szCs w:val="24"/>
        </w:rPr>
      </w:pPr>
      <w:ins w:id="582" w:author="Menezes, Fiona Shailin" w:date="2024-07-22T23:04:00Z" w16du:dateUtc="2024-07-22T22:04:00Z">
        <w:r w:rsidRPr="00473DFA">
          <w:rPr>
            <w:rFonts w:ascii="Proxima Nova" w:eastAsia="Proxima Nova" w:hAnsi="Proxima Nova" w:cs="Proxima Nova"/>
            <w:sz w:val="24"/>
            <w:szCs w:val="24"/>
          </w:rPr>
          <w:t>Regular backups will be performed to prevent data loss.</w:t>
        </w:r>
      </w:ins>
    </w:p>
    <w:p w14:paraId="30D65D12" w14:textId="77777777" w:rsidR="00391232" w:rsidRPr="00473DFA" w:rsidRDefault="00391232" w:rsidP="00391232">
      <w:pPr>
        <w:pStyle w:val="ListParagraph"/>
        <w:numPr>
          <w:ilvl w:val="0"/>
          <w:numId w:val="38"/>
        </w:numPr>
        <w:rPr>
          <w:ins w:id="583" w:author="Menezes, Fiona Shailin" w:date="2024-07-22T23:04:00Z" w16du:dateUtc="2024-07-22T22:04:00Z"/>
          <w:rFonts w:ascii="Proxima Nova" w:eastAsia="Proxima Nova" w:hAnsi="Proxima Nova" w:cs="Proxima Nova"/>
          <w:sz w:val="24"/>
          <w:szCs w:val="24"/>
        </w:rPr>
      </w:pPr>
      <w:ins w:id="584" w:author="Menezes, Fiona Shailin" w:date="2024-07-22T23:04:00Z" w16du:dateUtc="2024-07-22T22:04:00Z">
        <w:r w:rsidRPr="00473DFA">
          <w:rPr>
            <w:rFonts w:ascii="Proxima Nova" w:eastAsia="Proxima Nova" w:hAnsi="Proxima Nova" w:cs="Proxima Nova"/>
            <w:sz w:val="24"/>
            <w:szCs w:val="24"/>
          </w:rPr>
          <w:t>Compliance with GDPR and local data protection regulations will be ensured.</w:t>
        </w:r>
      </w:ins>
    </w:p>
    <w:p w14:paraId="2ABD438C" w14:textId="77777777" w:rsidR="00391232" w:rsidRPr="00473DFA" w:rsidRDefault="00391232" w:rsidP="00391232">
      <w:pPr>
        <w:rPr>
          <w:ins w:id="585" w:author="Menezes, Fiona Shailin" w:date="2024-07-22T23:04:00Z" w16du:dateUtc="2024-07-22T22:04:00Z"/>
          <w:rFonts w:ascii="Proxima Nova" w:eastAsia="Proxima Nova" w:hAnsi="Proxima Nova" w:cs="Proxima Nova"/>
          <w:sz w:val="24"/>
          <w:szCs w:val="24"/>
        </w:rPr>
      </w:pPr>
      <w:ins w:id="586" w:author="Menezes, Fiona Shailin" w:date="2024-07-22T23:04:00Z" w16du:dateUtc="2024-07-22T22:04:00Z">
        <w:r w:rsidRPr="00473DFA">
          <w:rPr>
            <w:rFonts w:ascii="Proxima Nova" w:eastAsia="Proxima Nova" w:hAnsi="Proxima Nova" w:cs="Proxima Nova"/>
            <w:sz w:val="24"/>
            <w:szCs w:val="24"/>
          </w:rPr>
          <w:lastRenderedPageBreak/>
          <w:t>3.</w:t>
        </w:r>
        <w:r w:rsidRPr="00473DFA">
          <w:rPr>
            <w:rFonts w:ascii="Proxima Nova" w:eastAsia="Proxima Nova" w:hAnsi="Proxima Nova" w:cs="Proxima Nova"/>
            <w:sz w:val="24"/>
            <w:szCs w:val="24"/>
          </w:rPr>
          <w:tab/>
          <w:t xml:space="preserve">Data Anonymization: </w:t>
        </w:r>
      </w:ins>
    </w:p>
    <w:p w14:paraId="39D51AB1" w14:textId="77777777" w:rsidR="00391232" w:rsidRPr="00473DFA" w:rsidRDefault="00391232" w:rsidP="00391232">
      <w:pPr>
        <w:pStyle w:val="ListParagraph"/>
        <w:numPr>
          <w:ilvl w:val="0"/>
          <w:numId w:val="39"/>
        </w:numPr>
        <w:rPr>
          <w:ins w:id="587" w:author="Menezes, Fiona Shailin" w:date="2024-07-22T23:04:00Z" w16du:dateUtc="2024-07-22T22:04:00Z"/>
          <w:rFonts w:ascii="Proxima Nova" w:eastAsia="Proxima Nova" w:hAnsi="Proxima Nova" w:cs="Proxima Nova"/>
          <w:sz w:val="24"/>
          <w:szCs w:val="24"/>
        </w:rPr>
      </w:pPr>
      <w:ins w:id="588" w:author="Menezes, Fiona Shailin" w:date="2024-07-22T23:04:00Z" w16du:dateUtc="2024-07-22T22:04:00Z">
        <w:r w:rsidRPr="00473DFA">
          <w:rPr>
            <w:rFonts w:ascii="Proxima Nova" w:eastAsia="Proxima Nova" w:hAnsi="Proxima Nova" w:cs="Proxima Nova"/>
            <w:sz w:val="24"/>
            <w:szCs w:val="24"/>
          </w:rPr>
          <w:t>Specific sampling locations will be generalized to broader areas to prevent identification.</w:t>
        </w:r>
      </w:ins>
    </w:p>
    <w:p w14:paraId="3F6DC10E" w14:textId="77777777" w:rsidR="00391232" w:rsidRPr="00473DFA" w:rsidRDefault="00391232" w:rsidP="00391232">
      <w:pPr>
        <w:pStyle w:val="ListParagraph"/>
        <w:numPr>
          <w:ilvl w:val="0"/>
          <w:numId w:val="39"/>
        </w:numPr>
        <w:rPr>
          <w:ins w:id="589" w:author="Menezes, Fiona Shailin" w:date="2024-07-22T23:04:00Z" w16du:dateUtc="2024-07-22T22:04:00Z"/>
          <w:rFonts w:ascii="Proxima Nova" w:eastAsia="Proxima Nova" w:hAnsi="Proxima Nova" w:cs="Proxima Nova"/>
          <w:sz w:val="24"/>
          <w:szCs w:val="24"/>
        </w:rPr>
      </w:pPr>
      <w:ins w:id="590" w:author="Menezes, Fiona Shailin" w:date="2024-07-22T23:04:00Z" w16du:dateUtc="2024-07-22T22:04:00Z">
        <w:r w:rsidRPr="00473DFA">
          <w:rPr>
            <w:rFonts w:ascii="Proxima Nova" w:eastAsia="Proxima Nova" w:hAnsi="Proxima Nova" w:cs="Proxima Nova"/>
            <w:sz w:val="24"/>
            <w:szCs w:val="24"/>
          </w:rPr>
          <w:t>Any potentially identifying information will be removed or aggregated.</w:t>
        </w:r>
      </w:ins>
    </w:p>
    <w:p w14:paraId="70941E3C" w14:textId="77777777" w:rsidR="00391232" w:rsidRPr="00473DFA" w:rsidRDefault="00391232" w:rsidP="00391232">
      <w:pPr>
        <w:rPr>
          <w:ins w:id="591" w:author="Menezes, Fiona Shailin" w:date="2024-07-22T23:04:00Z" w16du:dateUtc="2024-07-22T22:04:00Z"/>
          <w:rFonts w:ascii="Proxima Nova" w:eastAsia="Proxima Nova" w:hAnsi="Proxima Nova" w:cs="Proxima Nova"/>
          <w:sz w:val="24"/>
          <w:szCs w:val="24"/>
        </w:rPr>
      </w:pPr>
      <w:ins w:id="592" w:author="Menezes, Fiona Shailin" w:date="2024-07-22T23:04:00Z" w16du:dateUtc="2024-07-22T22:04:00Z">
        <w:r w:rsidRPr="00473DFA">
          <w:rPr>
            <w:rFonts w:ascii="Proxima Nova" w:eastAsia="Proxima Nova" w:hAnsi="Proxima Nova" w:cs="Proxima Nova"/>
            <w:sz w:val="24"/>
            <w:szCs w:val="24"/>
          </w:rPr>
          <w:t>4.</w:t>
        </w:r>
        <w:r w:rsidRPr="00473DFA">
          <w:rPr>
            <w:rFonts w:ascii="Proxima Nova" w:eastAsia="Proxima Nova" w:hAnsi="Proxima Nova" w:cs="Proxima Nova"/>
            <w:sz w:val="24"/>
            <w:szCs w:val="24"/>
          </w:rPr>
          <w:tab/>
          <w:t xml:space="preserve">Data Usage: </w:t>
        </w:r>
      </w:ins>
    </w:p>
    <w:p w14:paraId="7D58D011" w14:textId="77777777" w:rsidR="00391232" w:rsidRPr="00473DFA" w:rsidRDefault="00391232" w:rsidP="00391232">
      <w:pPr>
        <w:pStyle w:val="ListParagraph"/>
        <w:numPr>
          <w:ilvl w:val="0"/>
          <w:numId w:val="40"/>
        </w:numPr>
        <w:rPr>
          <w:ins w:id="593" w:author="Menezes, Fiona Shailin" w:date="2024-07-22T23:04:00Z" w16du:dateUtc="2024-07-22T22:04:00Z"/>
          <w:rFonts w:ascii="Proxima Nova" w:eastAsia="Proxima Nova" w:hAnsi="Proxima Nova" w:cs="Proxima Nova"/>
          <w:sz w:val="24"/>
          <w:szCs w:val="24"/>
        </w:rPr>
      </w:pPr>
      <w:ins w:id="594" w:author="Menezes, Fiona Shailin" w:date="2024-07-22T23:04:00Z" w16du:dateUtc="2024-07-22T22:04:00Z">
        <w:r w:rsidRPr="00473DFA">
          <w:rPr>
            <w:rFonts w:ascii="Proxima Nova" w:eastAsia="Proxima Nova" w:hAnsi="Proxima Nova" w:cs="Proxima Nova"/>
            <w:sz w:val="24"/>
            <w:szCs w:val="24"/>
          </w:rPr>
          <w:t>Data will be used solely for the purposes outlined in this research proposal.</w:t>
        </w:r>
      </w:ins>
    </w:p>
    <w:p w14:paraId="53330826" w14:textId="77777777" w:rsidR="00391232" w:rsidRPr="00473DFA" w:rsidRDefault="00391232" w:rsidP="00391232">
      <w:pPr>
        <w:pStyle w:val="ListParagraph"/>
        <w:numPr>
          <w:ilvl w:val="0"/>
          <w:numId w:val="40"/>
        </w:numPr>
        <w:rPr>
          <w:ins w:id="595" w:author="Menezes, Fiona Shailin" w:date="2024-07-22T23:04:00Z" w16du:dateUtc="2024-07-22T22:04:00Z"/>
          <w:rFonts w:ascii="Proxima Nova" w:eastAsia="Proxima Nova" w:hAnsi="Proxima Nova" w:cs="Proxima Nova"/>
          <w:sz w:val="24"/>
          <w:szCs w:val="24"/>
        </w:rPr>
      </w:pPr>
      <w:ins w:id="596" w:author="Menezes, Fiona Shailin" w:date="2024-07-22T23:04:00Z" w16du:dateUtc="2024-07-22T22:04:00Z">
        <w:r w:rsidRPr="00473DFA">
          <w:rPr>
            <w:rFonts w:ascii="Proxima Nova" w:eastAsia="Proxima Nova" w:hAnsi="Proxima Nova" w:cs="Proxima Nova"/>
            <w:sz w:val="24"/>
            <w:szCs w:val="24"/>
          </w:rPr>
          <w:t>Analysis methods will be documented in detail to ensure reproducibility.</w:t>
        </w:r>
      </w:ins>
    </w:p>
    <w:p w14:paraId="67CC69E7" w14:textId="77777777" w:rsidR="00391232" w:rsidRPr="00473DFA" w:rsidRDefault="00391232" w:rsidP="00391232">
      <w:pPr>
        <w:rPr>
          <w:ins w:id="597" w:author="Menezes, Fiona Shailin" w:date="2024-07-22T23:04:00Z" w16du:dateUtc="2024-07-22T22:04:00Z"/>
          <w:rFonts w:ascii="Proxima Nova" w:eastAsia="Proxima Nova" w:hAnsi="Proxima Nova" w:cs="Proxima Nova"/>
          <w:sz w:val="24"/>
          <w:szCs w:val="24"/>
        </w:rPr>
      </w:pPr>
      <w:ins w:id="598" w:author="Menezes, Fiona Shailin" w:date="2024-07-22T23:04:00Z" w16du:dateUtc="2024-07-22T22:04:00Z">
        <w:r w:rsidRPr="00473DFA">
          <w:rPr>
            <w:rFonts w:ascii="Proxima Nova" w:eastAsia="Proxima Nova" w:hAnsi="Proxima Nova" w:cs="Proxima Nova"/>
            <w:sz w:val="24"/>
            <w:szCs w:val="24"/>
          </w:rPr>
          <w:t>5.</w:t>
        </w:r>
        <w:r w:rsidRPr="00473DFA">
          <w:rPr>
            <w:rFonts w:ascii="Proxima Nova" w:eastAsia="Proxima Nova" w:hAnsi="Proxima Nova" w:cs="Proxima Nova"/>
            <w:sz w:val="24"/>
            <w:szCs w:val="24"/>
          </w:rPr>
          <w:tab/>
          <w:t xml:space="preserve">Stakeholder Communication: </w:t>
        </w:r>
      </w:ins>
    </w:p>
    <w:p w14:paraId="2807A36D" w14:textId="77777777" w:rsidR="00391232" w:rsidRPr="00710944" w:rsidRDefault="00391232" w:rsidP="00391232">
      <w:pPr>
        <w:pStyle w:val="ListParagraph"/>
        <w:numPr>
          <w:ilvl w:val="0"/>
          <w:numId w:val="41"/>
        </w:numPr>
        <w:rPr>
          <w:ins w:id="599" w:author="Menezes, Fiona Shailin" w:date="2024-07-22T23:04:00Z" w16du:dateUtc="2024-07-22T22:04:00Z"/>
          <w:rFonts w:ascii="Proxima Nova" w:eastAsia="Proxima Nova" w:hAnsi="Proxima Nova" w:cs="Proxima Nova"/>
          <w:sz w:val="24"/>
          <w:szCs w:val="24"/>
        </w:rPr>
      </w:pPr>
      <w:ins w:id="600" w:author="Menezes, Fiona Shailin" w:date="2024-07-22T23:04:00Z" w16du:dateUtc="2024-07-22T22:04:00Z">
        <w:r w:rsidRPr="00710944">
          <w:rPr>
            <w:rFonts w:ascii="Proxima Nova" w:eastAsia="Proxima Nova" w:hAnsi="Proxima Nova" w:cs="Proxima Nova"/>
            <w:sz w:val="24"/>
            <w:szCs w:val="24"/>
          </w:rPr>
          <w:t>We will maintain transparent communication with relevant stakeholders, including local authorities and environmental agencies.</w:t>
        </w:r>
      </w:ins>
    </w:p>
    <w:p w14:paraId="481564A3" w14:textId="77777777" w:rsidR="00391232" w:rsidRPr="00710944" w:rsidRDefault="00391232" w:rsidP="00391232">
      <w:pPr>
        <w:pStyle w:val="ListParagraph"/>
        <w:numPr>
          <w:ilvl w:val="0"/>
          <w:numId w:val="41"/>
        </w:numPr>
        <w:rPr>
          <w:ins w:id="601" w:author="Menezes, Fiona Shailin" w:date="2024-07-22T23:04:00Z" w16du:dateUtc="2024-07-22T22:04:00Z"/>
          <w:rFonts w:ascii="Proxima Nova" w:eastAsia="Proxima Nova" w:hAnsi="Proxima Nova" w:cs="Proxima Nova"/>
          <w:sz w:val="24"/>
          <w:szCs w:val="24"/>
        </w:rPr>
      </w:pPr>
      <w:ins w:id="602" w:author="Menezes, Fiona Shailin" w:date="2024-07-22T23:04:00Z" w16du:dateUtc="2024-07-22T22:04:00Z">
        <w:r w:rsidRPr="00710944">
          <w:rPr>
            <w:rFonts w:ascii="Proxima Nova" w:eastAsia="Proxima Nova" w:hAnsi="Proxima Nova" w:cs="Proxima Nova"/>
            <w:sz w:val="24"/>
            <w:szCs w:val="24"/>
          </w:rPr>
          <w:t>Research objectives and potential implications will be clearly communicated.</w:t>
        </w:r>
      </w:ins>
    </w:p>
    <w:p w14:paraId="77C2AB76" w14:textId="77777777" w:rsidR="00391232" w:rsidRPr="00473DFA" w:rsidRDefault="00391232" w:rsidP="00391232">
      <w:pPr>
        <w:rPr>
          <w:ins w:id="603" w:author="Menezes, Fiona Shailin" w:date="2024-07-22T23:04:00Z" w16du:dateUtc="2024-07-22T22:04:00Z"/>
          <w:rFonts w:ascii="Proxima Nova" w:eastAsia="Proxima Nova" w:hAnsi="Proxima Nova" w:cs="Proxima Nova"/>
          <w:sz w:val="24"/>
          <w:szCs w:val="24"/>
        </w:rPr>
      </w:pPr>
      <w:ins w:id="604" w:author="Menezes, Fiona Shailin" w:date="2024-07-22T23:04:00Z" w16du:dateUtc="2024-07-22T22:04:00Z">
        <w:r w:rsidRPr="00473DFA">
          <w:rPr>
            <w:rFonts w:ascii="Proxima Nova" w:eastAsia="Proxima Nova" w:hAnsi="Proxima Nova" w:cs="Proxima Nova"/>
            <w:sz w:val="24"/>
            <w:szCs w:val="24"/>
          </w:rPr>
          <w:t>6.</w:t>
        </w:r>
        <w:r w:rsidRPr="00473DFA">
          <w:rPr>
            <w:rFonts w:ascii="Proxima Nova" w:eastAsia="Proxima Nova" w:hAnsi="Proxima Nova" w:cs="Proxima Nova"/>
            <w:sz w:val="24"/>
            <w:szCs w:val="24"/>
          </w:rPr>
          <w:tab/>
          <w:t xml:space="preserve">Reporting and Publication: </w:t>
        </w:r>
      </w:ins>
    </w:p>
    <w:p w14:paraId="0238BD71" w14:textId="77777777" w:rsidR="00391232" w:rsidRPr="00710944" w:rsidRDefault="00391232" w:rsidP="00391232">
      <w:pPr>
        <w:pStyle w:val="ListParagraph"/>
        <w:numPr>
          <w:ilvl w:val="0"/>
          <w:numId w:val="42"/>
        </w:numPr>
        <w:rPr>
          <w:ins w:id="605" w:author="Menezes, Fiona Shailin" w:date="2024-07-22T23:04:00Z" w16du:dateUtc="2024-07-22T22:04:00Z"/>
          <w:rFonts w:ascii="Proxima Nova" w:eastAsia="Proxima Nova" w:hAnsi="Proxima Nova" w:cs="Proxima Nova"/>
          <w:sz w:val="24"/>
          <w:szCs w:val="24"/>
        </w:rPr>
      </w:pPr>
      <w:ins w:id="606" w:author="Menezes, Fiona Shailin" w:date="2024-07-22T23:04:00Z" w16du:dateUtc="2024-07-22T22:04:00Z">
        <w:r w:rsidRPr="00710944">
          <w:rPr>
            <w:rFonts w:ascii="Proxima Nova" w:eastAsia="Proxima Nova" w:hAnsi="Proxima Nova" w:cs="Proxima Nova"/>
            <w:sz w:val="24"/>
            <w:szCs w:val="24"/>
          </w:rPr>
          <w:t>Findings will be reported objectively, with clear statements of limitations and potential biases.</w:t>
        </w:r>
      </w:ins>
    </w:p>
    <w:p w14:paraId="55C836FF" w14:textId="77777777" w:rsidR="00391232" w:rsidRPr="00710944" w:rsidRDefault="00391232" w:rsidP="00391232">
      <w:pPr>
        <w:pStyle w:val="ListParagraph"/>
        <w:numPr>
          <w:ilvl w:val="0"/>
          <w:numId w:val="42"/>
        </w:numPr>
        <w:rPr>
          <w:ins w:id="607" w:author="Menezes, Fiona Shailin" w:date="2024-07-22T23:04:00Z" w16du:dateUtc="2024-07-22T22:04:00Z"/>
          <w:rFonts w:ascii="Proxima Nova" w:eastAsia="Proxima Nova" w:hAnsi="Proxima Nova" w:cs="Proxima Nova"/>
          <w:sz w:val="24"/>
          <w:szCs w:val="24"/>
        </w:rPr>
      </w:pPr>
      <w:ins w:id="608" w:author="Menezes, Fiona Shailin" w:date="2024-07-22T23:04:00Z" w16du:dateUtc="2024-07-22T22:04:00Z">
        <w:r w:rsidRPr="00710944">
          <w:rPr>
            <w:rFonts w:ascii="Proxima Nova" w:eastAsia="Proxima Nova" w:hAnsi="Proxima Nova" w:cs="Proxima Nova"/>
            <w:sz w:val="24"/>
            <w:szCs w:val="24"/>
          </w:rPr>
          <w:t>Results will be contextualized within established environmental standards to prevent misinterpretation.</w:t>
        </w:r>
      </w:ins>
    </w:p>
    <w:p w14:paraId="7CF2AF26" w14:textId="77777777" w:rsidR="00391232" w:rsidRPr="00473DFA" w:rsidRDefault="00391232" w:rsidP="00391232">
      <w:pPr>
        <w:rPr>
          <w:ins w:id="609" w:author="Menezes, Fiona Shailin" w:date="2024-07-22T23:04:00Z" w16du:dateUtc="2024-07-22T22:04:00Z"/>
          <w:rFonts w:ascii="Proxima Nova" w:eastAsia="Proxima Nova" w:hAnsi="Proxima Nova" w:cs="Proxima Nova"/>
          <w:sz w:val="24"/>
          <w:szCs w:val="24"/>
        </w:rPr>
      </w:pPr>
      <w:ins w:id="610" w:author="Menezes, Fiona Shailin" w:date="2024-07-22T23:04:00Z" w16du:dateUtc="2024-07-22T22:04:00Z">
        <w:r w:rsidRPr="00473DFA">
          <w:rPr>
            <w:rFonts w:ascii="Proxima Nova" w:eastAsia="Proxima Nova" w:hAnsi="Proxima Nova" w:cs="Proxima Nova"/>
            <w:sz w:val="24"/>
            <w:szCs w:val="24"/>
          </w:rPr>
          <w:t>7.</w:t>
        </w:r>
        <w:r w:rsidRPr="00473DFA">
          <w:rPr>
            <w:rFonts w:ascii="Proxima Nova" w:eastAsia="Proxima Nova" w:hAnsi="Proxima Nova" w:cs="Proxima Nova"/>
            <w:sz w:val="24"/>
            <w:szCs w:val="24"/>
          </w:rPr>
          <w:tab/>
          <w:t xml:space="preserve">Data Destruction: </w:t>
        </w:r>
      </w:ins>
    </w:p>
    <w:p w14:paraId="053645D6" w14:textId="77777777" w:rsidR="00391232" w:rsidRPr="00710944" w:rsidRDefault="00391232" w:rsidP="00391232">
      <w:pPr>
        <w:pStyle w:val="ListParagraph"/>
        <w:numPr>
          <w:ilvl w:val="0"/>
          <w:numId w:val="43"/>
        </w:numPr>
        <w:rPr>
          <w:ins w:id="611" w:author="Menezes, Fiona Shailin" w:date="2024-07-22T23:04:00Z" w16du:dateUtc="2024-07-22T22:04:00Z"/>
          <w:rFonts w:ascii="Proxima Nova" w:eastAsia="Proxima Nova" w:hAnsi="Proxima Nova" w:cs="Proxima Nova"/>
          <w:sz w:val="24"/>
          <w:szCs w:val="24"/>
        </w:rPr>
      </w:pPr>
      <w:ins w:id="612" w:author="Menezes, Fiona Shailin" w:date="2024-07-22T23:04:00Z" w16du:dateUtc="2024-07-22T22:04:00Z">
        <w:r w:rsidRPr="00710944">
          <w:rPr>
            <w:rFonts w:ascii="Proxima Nova" w:eastAsia="Proxima Nova" w:hAnsi="Proxima Nova" w:cs="Proxima Nova"/>
            <w:sz w:val="24"/>
            <w:szCs w:val="24"/>
          </w:rPr>
          <w:t>Upon completion of the research, raw data will be securely deleted following institutional guidelines.</w:t>
        </w:r>
      </w:ins>
    </w:p>
    <w:p w14:paraId="0E21CE21" w14:textId="77777777" w:rsidR="00391232" w:rsidRPr="00710944" w:rsidRDefault="00391232" w:rsidP="00391232">
      <w:pPr>
        <w:pStyle w:val="ListParagraph"/>
        <w:numPr>
          <w:ilvl w:val="0"/>
          <w:numId w:val="43"/>
        </w:numPr>
        <w:rPr>
          <w:ins w:id="613" w:author="Menezes, Fiona Shailin" w:date="2024-07-22T23:04:00Z" w16du:dateUtc="2024-07-22T22:04:00Z"/>
          <w:rFonts w:ascii="Proxima Nova" w:eastAsia="Proxima Nova" w:hAnsi="Proxima Nova" w:cs="Proxima Nova"/>
          <w:sz w:val="24"/>
          <w:szCs w:val="24"/>
        </w:rPr>
      </w:pPr>
      <w:ins w:id="614" w:author="Menezes, Fiona Shailin" w:date="2024-07-22T23:04:00Z" w16du:dateUtc="2024-07-22T22:04:00Z">
        <w:r w:rsidRPr="00710944">
          <w:rPr>
            <w:rFonts w:ascii="Proxima Nova" w:eastAsia="Proxima Nova" w:hAnsi="Proxima Nova" w:cs="Proxima Nova"/>
            <w:sz w:val="24"/>
            <w:szCs w:val="24"/>
          </w:rPr>
          <w:t>Aggregated, anonymized data may be retained for future research, subject to ongoing ethical review.</w:t>
        </w:r>
      </w:ins>
    </w:p>
    <w:p w14:paraId="41ED81FC" w14:textId="77777777" w:rsidR="00391232" w:rsidRPr="00473DFA" w:rsidRDefault="00391232" w:rsidP="00391232">
      <w:pPr>
        <w:rPr>
          <w:ins w:id="615" w:author="Menezes, Fiona Shailin" w:date="2024-07-22T23:04:00Z" w16du:dateUtc="2024-07-22T22:04:00Z"/>
          <w:rFonts w:ascii="Proxima Nova" w:eastAsia="Proxima Nova" w:hAnsi="Proxima Nova" w:cs="Proxima Nova"/>
          <w:sz w:val="24"/>
          <w:szCs w:val="24"/>
        </w:rPr>
      </w:pPr>
      <w:ins w:id="616" w:author="Menezes, Fiona Shailin" w:date="2024-07-22T23:04:00Z" w16du:dateUtc="2024-07-22T22:04:00Z">
        <w:r w:rsidRPr="00473DFA">
          <w:rPr>
            <w:rFonts w:ascii="Proxima Nova" w:eastAsia="Proxima Nova" w:hAnsi="Proxima Nova" w:cs="Proxima Nova"/>
            <w:sz w:val="24"/>
            <w:szCs w:val="24"/>
          </w:rPr>
          <w:t>8.</w:t>
        </w:r>
        <w:r w:rsidRPr="00473DFA">
          <w:rPr>
            <w:rFonts w:ascii="Proxima Nova" w:eastAsia="Proxima Nova" w:hAnsi="Proxima Nova" w:cs="Proxima Nova"/>
            <w:sz w:val="24"/>
            <w:szCs w:val="24"/>
          </w:rPr>
          <w:tab/>
          <w:t xml:space="preserve">Ongoing Ethical Review: </w:t>
        </w:r>
      </w:ins>
    </w:p>
    <w:p w14:paraId="4FA06AA6" w14:textId="77777777" w:rsidR="00391232" w:rsidRPr="00710944" w:rsidRDefault="00391232" w:rsidP="00391232">
      <w:pPr>
        <w:pStyle w:val="ListParagraph"/>
        <w:numPr>
          <w:ilvl w:val="0"/>
          <w:numId w:val="44"/>
        </w:numPr>
        <w:rPr>
          <w:ins w:id="617" w:author="Menezes, Fiona Shailin" w:date="2024-07-22T23:04:00Z" w16du:dateUtc="2024-07-22T22:04:00Z"/>
          <w:rFonts w:ascii="Proxima Nova" w:eastAsia="Proxima Nova" w:hAnsi="Proxima Nova" w:cs="Proxima Nova"/>
          <w:sz w:val="24"/>
          <w:szCs w:val="24"/>
        </w:rPr>
      </w:pPr>
      <w:ins w:id="618" w:author="Menezes, Fiona Shailin" w:date="2024-07-22T23:04:00Z" w16du:dateUtc="2024-07-22T22:04:00Z">
        <w:r w:rsidRPr="00710944">
          <w:rPr>
            <w:rFonts w:ascii="Proxima Nova" w:eastAsia="Proxima Nova" w:hAnsi="Proxima Nova" w:cs="Proxima Nova"/>
            <w:sz w:val="24"/>
            <w:szCs w:val="24"/>
          </w:rPr>
          <w:t>The project will undergo regular ethical reviews to ensure continued compliance with ethical standards as the research progresses.</w:t>
        </w:r>
      </w:ins>
    </w:p>
    <w:p w14:paraId="582854CB" w14:textId="77777777" w:rsidR="00391232" w:rsidRDefault="00391232" w:rsidP="00391232">
      <w:pPr>
        <w:rPr>
          <w:ins w:id="619" w:author="Menezes, Fiona Shailin" w:date="2024-07-22T23:04:00Z" w16du:dateUtc="2024-07-22T22:04:00Z"/>
          <w:rFonts w:ascii="Proxima Nova" w:eastAsia="Proxima Nova" w:hAnsi="Proxima Nova" w:cs="Proxima Nova"/>
          <w:sz w:val="24"/>
          <w:szCs w:val="24"/>
        </w:rPr>
      </w:pPr>
      <w:ins w:id="620" w:author="Menezes, Fiona Shailin" w:date="2024-07-22T23:04:00Z" w16du:dateUtc="2024-07-22T22:04:00Z">
        <w:r w:rsidRPr="00473DFA">
          <w:rPr>
            <w:rFonts w:ascii="Proxima Nova" w:eastAsia="Proxima Nova" w:hAnsi="Proxima Nova" w:cs="Proxima Nova"/>
            <w:sz w:val="24"/>
            <w:szCs w:val="24"/>
          </w:rPr>
          <w:t>By adhering to these ethical considerations throughout the data lifecycle, we aim to conduct our research with the highest standards of integrity, transparency, and responsibility.</w:t>
        </w:r>
      </w:ins>
    </w:p>
    <w:p w14:paraId="1E49DE91" w14:textId="77777777" w:rsidR="00391232" w:rsidRDefault="00391232" w:rsidP="00391232">
      <w:pPr>
        <w:rPr>
          <w:ins w:id="621" w:author="Menezes, Fiona Shailin" w:date="2024-07-22T23:04:00Z" w16du:dateUtc="2024-07-22T22:04:00Z"/>
          <w:rFonts w:ascii="Proxima Nova" w:eastAsia="Proxima Nova" w:hAnsi="Proxima Nova" w:cs="Proxima Nova"/>
          <w:sz w:val="24"/>
          <w:szCs w:val="24"/>
        </w:rPr>
      </w:pPr>
    </w:p>
    <w:p w14:paraId="12EC2CF5" w14:textId="77777777" w:rsidR="00391232" w:rsidRDefault="00391232" w:rsidP="00391232">
      <w:pPr>
        <w:rPr>
          <w:ins w:id="622" w:author="Menezes, Fiona Shailin" w:date="2024-07-22T23:04:00Z" w16du:dateUtc="2024-07-22T22:04:00Z"/>
          <w:rFonts w:ascii="Proxima Nova" w:eastAsia="Proxima Nova" w:hAnsi="Proxima Nova" w:cs="Proxima Nova"/>
          <w:b/>
          <w:bCs/>
          <w:sz w:val="24"/>
          <w:szCs w:val="24"/>
          <w:lang w:val="en-IN"/>
        </w:rPr>
      </w:pPr>
      <w:ins w:id="623" w:author="Menezes, Fiona Shailin" w:date="2024-07-22T23:04:00Z" w16du:dateUtc="2024-07-22T22:04:00Z">
        <w:r w:rsidRPr="00710944">
          <w:rPr>
            <w:rFonts w:ascii="Proxima Nova" w:eastAsia="Proxima Nova" w:hAnsi="Proxima Nova" w:cs="Proxima Nova"/>
            <w:b/>
            <w:bCs/>
            <w:sz w:val="24"/>
            <w:szCs w:val="24"/>
            <w:lang w:val="en-IN"/>
          </w:rPr>
          <w:t>Associated Risks:</w:t>
        </w:r>
      </w:ins>
    </w:p>
    <w:p w14:paraId="09856309" w14:textId="77777777" w:rsidR="00391232" w:rsidRPr="00710944" w:rsidRDefault="00391232" w:rsidP="00391232">
      <w:pPr>
        <w:rPr>
          <w:ins w:id="624" w:author="Menezes, Fiona Shailin" w:date="2024-07-22T23:04:00Z" w16du:dateUtc="2024-07-22T22:04:00Z"/>
          <w:rFonts w:ascii="Proxima Nova" w:eastAsia="Proxima Nova" w:hAnsi="Proxima Nova" w:cs="Proxima Nova"/>
          <w:b/>
          <w:bCs/>
          <w:sz w:val="24"/>
          <w:szCs w:val="24"/>
          <w:lang w:val="en-IN"/>
        </w:rPr>
      </w:pPr>
    </w:p>
    <w:p w14:paraId="5D35144E" w14:textId="77777777" w:rsidR="00391232" w:rsidRPr="00710944" w:rsidRDefault="00391232" w:rsidP="00391232">
      <w:pPr>
        <w:numPr>
          <w:ilvl w:val="0"/>
          <w:numId w:val="45"/>
        </w:numPr>
        <w:rPr>
          <w:ins w:id="625" w:author="Menezes, Fiona Shailin" w:date="2024-07-22T23:04:00Z" w16du:dateUtc="2024-07-22T22:04:00Z"/>
          <w:rFonts w:ascii="Proxima Nova" w:eastAsia="Proxima Nova" w:hAnsi="Proxima Nova" w:cs="Proxima Nova"/>
          <w:sz w:val="24"/>
          <w:szCs w:val="24"/>
          <w:lang w:val="en-IN"/>
        </w:rPr>
      </w:pPr>
      <w:ins w:id="626" w:author="Menezes, Fiona Shailin" w:date="2024-07-22T23:04:00Z" w16du:dateUtc="2024-07-22T22:04:00Z">
        <w:r w:rsidRPr="00710944">
          <w:rPr>
            <w:rFonts w:ascii="Proxima Nova" w:eastAsia="Proxima Nova" w:hAnsi="Proxima Nova" w:cs="Proxima Nova"/>
            <w:sz w:val="24"/>
            <w:szCs w:val="24"/>
            <w:lang w:val="en-IN"/>
          </w:rPr>
          <w:t>Data Quality: Poor data quality or significant gaps in the Bristol Open Data could lead to unreliable results and misleading conclusions about water quality trends.</w:t>
        </w:r>
      </w:ins>
    </w:p>
    <w:p w14:paraId="5858CB7A" w14:textId="77777777" w:rsidR="00391232" w:rsidRPr="00710944" w:rsidRDefault="00391232" w:rsidP="00391232">
      <w:pPr>
        <w:numPr>
          <w:ilvl w:val="0"/>
          <w:numId w:val="45"/>
        </w:numPr>
        <w:rPr>
          <w:ins w:id="627" w:author="Menezes, Fiona Shailin" w:date="2024-07-22T23:04:00Z" w16du:dateUtc="2024-07-22T22:04:00Z"/>
          <w:rFonts w:ascii="Proxima Nova" w:eastAsia="Proxima Nova" w:hAnsi="Proxima Nova" w:cs="Proxima Nova"/>
          <w:sz w:val="24"/>
          <w:szCs w:val="24"/>
          <w:lang w:val="en-IN"/>
        </w:rPr>
      </w:pPr>
      <w:ins w:id="628" w:author="Menezes, Fiona Shailin" w:date="2024-07-22T23:04:00Z" w16du:dateUtc="2024-07-22T22:04:00Z">
        <w:r w:rsidRPr="00710944">
          <w:rPr>
            <w:rFonts w:ascii="Proxima Nova" w:eastAsia="Proxima Nova" w:hAnsi="Proxima Nova" w:cs="Proxima Nova"/>
            <w:sz w:val="24"/>
            <w:szCs w:val="24"/>
            <w:lang w:val="en-IN"/>
          </w:rPr>
          <w:t>Model Limitations: The Multiple Linear Regression model may oversimplify complex water quality dynamics, potentially missing important non-linear relationships.</w:t>
        </w:r>
      </w:ins>
    </w:p>
    <w:p w14:paraId="6182EAAC" w14:textId="77777777" w:rsidR="00391232" w:rsidRPr="00710944" w:rsidRDefault="00391232" w:rsidP="00391232">
      <w:pPr>
        <w:numPr>
          <w:ilvl w:val="0"/>
          <w:numId w:val="45"/>
        </w:numPr>
        <w:rPr>
          <w:ins w:id="629" w:author="Menezes, Fiona Shailin" w:date="2024-07-22T23:04:00Z" w16du:dateUtc="2024-07-22T22:04:00Z"/>
          <w:rFonts w:ascii="Proxima Nova" w:eastAsia="Proxima Nova" w:hAnsi="Proxima Nova" w:cs="Proxima Nova"/>
          <w:sz w:val="24"/>
          <w:szCs w:val="24"/>
          <w:lang w:val="en-IN"/>
        </w:rPr>
      </w:pPr>
      <w:ins w:id="630" w:author="Menezes, Fiona Shailin" w:date="2024-07-22T23:04:00Z" w16du:dateUtc="2024-07-22T22:04:00Z">
        <w:r w:rsidRPr="00710944">
          <w:rPr>
            <w:rFonts w:ascii="Proxima Nova" w:eastAsia="Proxima Nova" w:hAnsi="Proxima Nova" w:cs="Proxima Nova"/>
            <w:sz w:val="24"/>
            <w:szCs w:val="24"/>
            <w:lang w:val="en-IN"/>
          </w:rPr>
          <w:t>Misinterpretation of Results: Findings could be misinterpreted or taken out of context by stakeholders or the public, leading to unwarranted concerns or actions.</w:t>
        </w:r>
      </w:ins>
    </w:p>
    <w:p w14:paraId="7671C324" w14:textId="77777777" w:rsidR="00391232" w:rsidRPr="00710944" w:rsidRDefault="00391232" w:rsidP="00391232">
      <w:pPr>
        <w:numPr>
          <w:ilvl w:val="0"/>
          <w:numId w:val="45"/>
        </w:numPr>
        <w:rPr>
          <w:ins w:id="631" w:author="Menezes, Fiona Shailin" w:date="2024-07-22T23:04:00Z" w16du:dateUtc="2024-07-22T22:04:00Z"/>
          <w:rFonts w:ascii="Proxima Nova" w:eastAsia="Proxima Nova" w:hAnsi="Proxima Nova" w:cs="Proxima Nova"/>
          <w:sz w:val="24"/>
          <w:szCs w:val="24"/>
          <w:lang w:val="en-IN"/>
        </w:rPr>
      </w:pPr>
      <w:ins w:id="632" w:author="Menezes, Fiona Shailin" w:date="2024-07-22T23:04:00Z" w16du:dateUtc="2024-07-22T22:04:00Z">
        <w:r w:rsidRPr="00710944">
          <w:rPr>
            <w:rFonts w:ascii="Proxima Nova" w:eastAsia="Proxima Nova" w:hAnsi="Proxima Nova" w:cs="Proxima Nova"/>
            <w:sz w:val="24"/>
            <w:szCs w:val="24"/>
            <w:lang w:val="en-IN"/>
          </w:rPr>
          <w:lastRenderedPageBreak/>
          <w:t>Stakeholder Sensitivity: Results indicating poor water quality in certain areas could lead to political sensitivity or public concern, requiring careful communication of findings.</w:t>
        </w:r>
      </w:ins>
    </w:p>
    <w:p w14:paraId="0558232F" w14:textId="77777777" w:rsidR="00391232" w:rsidRPr="00710944" w:rsidRDefault="00391232" w:rsidP="00391232">
      <w:pPr>
        <w:numPr>
          <w:ilvl w:val="0"/>
          <w:numId w:val="45"/>
        </w:numPr>
        <w:rPr>
          <w:ins w:id="633" w:author="Menezes, Fiona Shailin" w:date="2024-07-22T23:04:00Z" w16du:dateUtc="2024-07-22T22:04:00Z"/>
          <w:rFonts w:ascii="Proxima Nova" w:eastAsia="Proxima Nova" w:hAnsi="Proxima Nova" w:cs="Proxima Nova"/>
          <w:sz w:val="24"/>
          <w:szCs w:val="24"/>
          <w:lang w:val="en-IN"/>
        </w:rPr>
      </w:pPr>
      <w:ins w:id="634" w:author="Menezes, Fiona Shailin" w:date="2024-07-22T23:04:00Z" w16du:dateUtc="2024-07-22T22:04:00Z">
        <w:r w:rsidRPr="00710944">
          <w:rPr>
            <w:rFonts w:ascii="Proxima Nova" w:eastAsia="Proxima Nova" w:hAnsi="Proxima Nova" w:cs="Proxima Nova"/>
            <w:sz w:val="24"/>
            <w:szCs w:val="24"/>
            <w:lang w:val="en-IN"/>
          </w:rPr>
          <w:t>Scope Limitations: The focus on a single year's data may not capture the full complexity of water quality issues in Bristol, potentially leading to incomplete or short-sighted recommendations.</w:t>
        </w:r>
      </w:ins>
    </w:p>
    <w:p w14:paraId="214A7328" w14:textId="77777777" w:rsidR="00391232" w:rsidRPr="00473DFA" w:rsidRDefault="00391232" w:rsidP="00391232">
      <w:pPr>
        <w:rPr>
          <w:ins w:id="635" w:author="Menezes, Fiona Shailin" w:date="2024-07-22T23:04:00Z" w16du:dateUtc="2024-07-22T22:04:00Z"/>
          <w:rFonts w:ascii="Proxima Nova" w:eastAsia="Proxima Nova" w:hAnsi="Proxima Nova" w:cs="Proxima Nova"/>
          <w:sz w:val="24"/>
          <w:szCs w:val="24"/>
        </w:rPr>
      </w:pPr>
    </w:p>
    <w:p w14:paraId="4ECAE7BC" w14:textId="77777777" w:rsidR="004A69C5" w:rsidRDefault="004A69C5" w:rsidP="004A69C5">
      <w:pPr>
        <w:spacing w:before="240" w:after="240"/>
        <w:rPr>
          <w:ins w:id="636" w:author="Menezes, Fiona Shailin" w:date="2024-06-28T10:22:00Z" w16du:dateUtc="2024-06-28T09:22:00Z"/>
          <w:rFonts w:ascii="Proxima Nova" w:eastAsia="Proxima Nova" w:hAnsi="Proxima Nova" w:cs="Proxima Nova"/>
          <w:b/>
          <w:sz w:val="24"/>
          <w:szCs w:val="24"/>
        </w:rPr>
      </w:pPr>
      <w:ins w:id="637" w:author="Menezes, Fiona Shailin" w:date="2024-06-28T10:22:00Z" w16du:dateUtc="2024-06-28T09:22:00Z">
        <w:r>
          <w:rPr>
            <w:rFonts w:ascii="Proxima Nova" w:eastAsia="Proxima Nova" w:hAnsi="Proxima Nova" w:cs="Proxima Nova"/>
            <w:b/>
            <w:sz w:val="24"/>
            <w:szCs w:val="24"/>
          </w:rPr>
          <w:t>Project Timeline (2 Months)</w:t>
        </w:r>
      </w:ins>
    </w:p>
    <w:p w14:paraId="5929001F" w14:textId="77777777" w:rsidR="004A69C5" w:rsidRDefault="004A69C5" w:rsidP="004A69C5">
      <w:pPr>
        <w:spacing w:before="240" w:after="240"/>
        <w:rPr>
          <w:ins w:id="638" w:author="Menezes, Fiona Shailin" w:date="2024-06-28T10:22:00Z" w16du:dateUtc="2024-06-28T09:22:00Z"/>
          <w:rFonts w:ascii="Proxima Nova" w:eastAsia="Proxima Nova" w:hAnsi="Proxima Nova" w:cs="Proxima Nova"/>
          <w:sz w:val="24"/>
          <w:szCs w:val="24"/>
        </w:rPr>
      </w:pPr>
      <w:ins w:id="639" w:author="Menezes, Fiona Shailin" w:date="2024-06-28T10:22:00Z" w16du:dateUtc="2024-06-28T09:22:00Z">
        <w:r>
          <w:rPr>
            <w:rFonts w:ascii="Proxima Nova" w:eastAsia="Proxima Nova" w:hAnsi="Proxima Nova" w:cs="Proxima Nova"/>
            <w:sz w:val="24"/>
            <w:szCs w:val="24"/>
          </w:rPr>
          <w:t>Week 1-2:</w:t>
        </w:r>
      </w:ins>
    </w:p>
    <w:p w14:paraId="14F68386" w14:textId="77777777" w:rsidR="004A69C5" w:rsidRDefault="004A69C5" w:rsidP="004A69C5">
      <w:pPr>
        <w:numPr>
          <w:ilvl w:val="0"/>
          <w:numId w:val="21"/>
        </w:numPr>
        <w:spacing w:before="240"/>
        <w:rPr>
          <w:ins w:id="640" w:author="Menezes, Fiona Shailin" w:date="2024-06-28T10:22:00Z" w16du:dateUtc="2024-06-28T09:22:00Z"/>
          <w:rFonts w:ascii="Proxima Nova" w:eastAsia="Proxima Nova" w:hAnsi="Proxima Nova" w:cs="Proxima Nova"/>
          <w:sz w:val="24"/>
          <w:szCs w:val="24"/>
        </w:rPr>
      </w:pPr>
      <w:ins w:id="641" w:author="Menezes, Fiona Shailin" w:date="2024-06-28T10:22:00Z" w16du:dateUtc="2024-06-28T09:22:00Z">
        <w:r>
          <w:rPr>
            <w:rFonts w:ascii="Proxima Nova" w:eastAsia="Proxima Nova" w:hAnsi="Proxima Nova" w:cs="Proxima Nova"/>
            <w:sz w:val="24"/>
            <w:szCs w:val="24"/>
          </w:rPr>
          <w:t>Finalize research proposal and methodology</w:t>
        </w:r>
      </w:ins>
    </w:p>
    <w:p w14:paraId="5020727C" w14:textId="77777777" w:rsidR="004A69C5" w:rsidRDefault="004A69C5" w:rsidP="004A69C5">
      <w:pPr>
        <w:numPr>
          <w:ilvl w:val="0"/>
          <w:numId w:val="21"/>
        </w:numPr>
        <w:rPr>
          <w:ins w:id="642" w:author="Menezes, Fiona Shailin" w:date="2024-06-28T10:22:00Z" w16du:dateUtc="2024-06-28T09:22:00Z"/>
          <w:rFonts w:ascii="Proxima Nova" w:eastAsia="Proxima Nova" w:hAnsi="Proxima Nova" w:cs="Proxima Nova"/>
          <w:sz w:val="24"/>
          <w:szCs w:val="24"/>
        </w:rPr>
      </w:pPr>
      <w:ins w:id="643" w:author="Menezes, Fiona Shailin" w:date="2024-06-28T10:22:00Z" w16du:dateUtc="2024-06-28T09:22:00Z">
        <w:r>
          <w:rPr>
            <w:rFonts w:ascii="Proxima Nova" w:eastAsia="Proxima Nova" w:hAnsi="Proxima Nova" w:cs="Proxima Nova"/>
            <w:sz w:val="24"/>
            <w:szCs w:val="24"/>
          </w:rPr>
          <w:t>Data collection from Bristol Open Data portal</w:t>
        </w:r>
      </w:ins>
    </w:p>
    <w:p w14:paraId="07D4F1D7" w14:textId="77777777" w:rsidR="004A69C5" w:rsidRDefault="004A69C5" w:rsidP="004A69C5">
      <w:pPr>
        <w:numPr>
          <w:ilvl w:val="0"/>
          <w:numId w:val="21"/>
        </w:numPr>
        <w:spacing w:after="240"/>
        <w:rPr>
          <w:ins w:id="644" w:author="Menezes, Fiona Shailin" w:date="2024-06-28T10:22:00Z" w16du:dateUtc="2024-06-28T09:22:00Z"/>
          <w:rFonts w:ascii="Proxima Nova" w:eastAsia="Proxima Nova" w:hAnsi="Proxima Nova" w:cs="Proxima Nova"/>
          <w:sz w:val="24"/>
          <w:szCs w:val="24"/>
        </w:rPr>
      </w:pPr>
      <w:ins w:id="645" w:author="Menezes, Fiona Shailin" w:date="2024-06-28T10:22:00Z" w16du:dateUtc="2024-06-28T09:22:00Z">
        <w:r>
          <w:rPr>
            <w:rFonts w:ascii="Proxima Nova" w:eastAsia="Proxima Nova" w:hAnsi="Proxima Nova" w:cs="Proxima Nova"/>
            <w:sz w:val="24"/>
            <w:szCs w:val="24"/>
          </w:rPr>
          <w:t>Initial data cleaning and preprocessing</w:t>
        </w:r>
      </w:ins>
    </w:p>
    <w:p w14:paraId="0F4E8313" w14:textId="77777777" w:rsidR="004A69C5" w:rsidRDefault="004A69C5" w:rsidP="004A69C5">
      <w:pPr>
        <w:spacing w:before="240" w:after="240"/>
        <w:rPr>
          <w:ins w:id="646" w:author="Menezes, Fiona Shailin" w:date="2024-06-28T10:22:00Z" w16du:dateUtc="2024-06-28T09:22:00Z"/>
          <w:rFonts w:ascii="Proxima Nova" w:eastAsia="Proxima Nova" w:hAnsi="Proxima Nova" w:cs="Proxima Nova"/>
          <w:sz w:val="24"/>
          <w:szCs w:val="24"/>
        </w:rPr>
      </w:pPr>
      <w:ins w:id="647" w:author="Menezes, Fiona Shailin" w:date="2024-06-28T10:22:00Z" w16du:dateUtc="2024-06-28T09:22:00Z">
        <w:r>
          <w:rPr>
            <w:rFonts w:ascii="Proxima Nova" w:eastAsia="Proxima Nova" w:hAnsi="Proxima Nova" w:cs="Proxima Nova"/>
            <w:sz w:val="24"/>
            <w:szCs w:val="24"/>
          </w:rPr>
          <w:t>Week 3-4:</w:t>
        </w:r>
      </w:ins>
    </w:p>
    <w:p w14:paraId="52072BB2" w14:textId="77777777" w:rsidR="004A69C5" w:rsidRDefault="004A69C5" w:rsidP="004A69C5">
      <w:pPr>
        <w:numPr>
          <w:ilvl w:val="0"/>
          <w:numId w:val="16"/>
        </w:numPr>
        <w:spacing w:before="240"/>
        <w:rPr>
          <w:ins w:id="648" w:author="Menezes, Fiona Shailin" w:date="2024-06-28T10:22:00Z" w16du:dateUtc="2024-06-28T09:22:00Z"/>
          <w:rFonts w:ascii="Proxima Nova" w:eastAsia="Proxima Nova" w:hAnsi="Proxima Nova" w:cs="Proxima Nova"/>
          <w:sz w:val="24"/>
          <w:szCs w:val="24"/>
        </w:rPr>
      </w:pPr>
      <w:ins w:id="649" w:author="Menezes, Fiona Shailin" w:date="2024-06-28T10:22:00Z" w16du:dateUtc="2024-06-28T09:22:00Z">
        <w:r>
          <w:rPr>
            <w:rFonts w:ascii="Proxima Nova" w:eastAsia="Proxima Nova" w:hAnsi="Proxima Nova" w:cs="Proxima Nova"/>
            <w:sz w:val="24"/>
            <w:szCs w:val="24"/>
          </w:rPr>
          <w:t>Complete data preprocessing</w:t>
        </w:r>
      </w:ins>
    </w:p>
    <w:p w14:paraId="7824238D" w14:textId="77777777" w:rsidR="004A69C5" w:rsidRDefault="004A69C5" w:rsidP="004A69C5">
      <w:pPr>
        <w:numPr>
          <w:ilvl w:val="0"/>
          <w:numId w:val="16"/>
        </w:numPr>
        <w:rPr>
          <w:ins w:id="650" w:author="Menezes, Fiona Shailin" w:date="2024-06-28T10:22:00Z" w16du:dateUtc="2024-06-28T09:22:00Z"/>
          <w:rFonts w:ascii="Proxima Nova" w:eastAsia="Proxima Nova" w:hAnsi="Proxima Nova" w:cs="Proxima Nova"/>
          <w:sz w:val="24"/>
          <w:szCs w:val="24"/>
        </w:rPr>
      </w:pPr>
      <w:ins w:id="651" w:author="Menezes, Fiona Shailin" w:date="2024-06-28T10:22:00Z" w16du:dateUtc="2024-06-28T09:22:00Z">
        <w:r>
          <w:rPr>
            <w:rFonts w:ascii="Proxima Nova" w:eastAsia="Proxima Nova" w:hAnsi="Proxima Nova" w:cs="Proxima Nova"/>
            <w:sz w:val="24"/>
            <w:szCs w:val="24"/>
          </w:rPr>
          <w:t>Conduct exploratory data analysis (EDA)</w:t>
        </w:r>
      </w:ins>
    </w:p>
    <w:p w14:paraId="1D74DAE6" w14:textId="77777777" w:rsidR="004A69C5" w:rsidRDefault="004A69C5" w:rsidP="004A69C5">
      <w:pPr>
        <w:numPr>
          <w:ilvl w:val="0"/>
          <w:numId w:val="16"/>
        </w:numPr>
        <w:spacing w:after="240"/>
        <w:rPr>
          <w:ins w:id="652" w:author="Menezes, Fiona Shailin" w:date="2024-06-28T10:22:00Z" w16du:dateUtc="2024-06-28T09:22:00Z"/>
          <w:rFonts w:ascii="Proxima Nova" w:eastAsia="Proxima Nova" w:hAnsi="Proxima Nova" w:cs="Proxima Nova"/>
          <w:sz w:val="24"/>
          <w:szCs w:val="24"/>
        </w:rPr>
      </w:pPr>
      <w:ins w:id="653" w:author="Menezes, Fiona Shailin" w:date="2024-06-28T10:22:00Z" w16du:dateUtc="2024-06-28T09:22:00Z">
        <w:r>
          <w:rPr>
            <w:rFonts w:ascii="Proxima Nova" w:eastAsia="Proxima Nova" w:hAnsi="Proxima Nova" w:cs="Proxima Nova"/>
            <w:sz w:val="24"/>
            <w:szCs w:val="24"/>
          </w:rPr>
          <w:t>Begin feature selection and engineering</w:t>
        </w:r>
      </w:ins>
    </w:p>
    <w:p w14:paraId="26FE7B01" w14:textId="77777777" w:rsidR="004A69C5" w:rsidRDefault="004A69C5" w:rsidP="004A69C5">
      <w:pPr>
        <w:spacing w:before="240" w:after="240"/>
        <w:rPr>
          <w:ins w:id="654" w:author="Menezes, Fiona Shailin" w:date="2024-06-28T10:22:00Z" w16du:dateUtc="2024-06-28T09:22:00Z"/>
          <w:rFonts w:ascii="Proxima Nova" w:eastAsia="Proxima Nova" w:hAnsi="Proxima Nova" w:cs="Proxima Nova"/>
          <w:sz w:val="24"/>
          <w:szCs w:val="24"/>
        </w:rPr>
      </w:pPr>
      <w:ins w:id="655" w:author="Menezes, Fiona Shailin" w:date="2024-06-28T10:22:00Z" w16du:dateUtc="2024-06-28T09:22:00Z">
        <w:r>
          <w:rPr>
            <w:rFonts w:ascii="Proxima Nova" w:eastAsia="Proxima Nova" w:hAnsi="Proxima Nova" w:cs="Proxima Nova"/>
            <w:sz w:val="24"/>
            <w:szCs w:val="24"/>
          </w:rPr>
          <w:t>Week 5-6:</w:t>
        </w:r>
      </w:ins>
    </w:p>
    <w:p w14:paraId="0BC199DA" w14:textId="77777777" w:rsidR="004A69C5" w:rsidRDefault="004A69C5" w:rsidP="004A69C5">
      <w:pPr>
        <w:numPr>
          <w:ilvl w:val="0"/>
          <w:numId w:val="28"/>
        </w:numPr>
        <w:spacing w:before="240"/>
        <w:rPr>
          <w:ins w:id="656" w:author="Menezes, Fiona Shailin" w:date="2024-06-28T10:22:00Z" w16du:dateUtc="2024-06-28T09:22:00Z"/>
          <w:rFonts w:ascii="Proxima Nova" w:eastAsia="Proxima Nova" w:hAnsi="Proxima Nova" w:cs="Proxima Nova"/>
          <w:sz w:val="24"/>
          <w:szCs w:val="24"/>
        </w:rPr>
      </w:pPr>
      <w:ins w:id="657" w:author="Menezes, Fiona Shailin" w:date="2024-06-28T10:22:00Z" w16du:dateUtc="2024-06-28T09:22:00Z">
        <w:r>
          <w:rPr>
            <w:rFonts w:ascii="Proxima Nova" w:eastAsia="Proxima Nova" w:hAnsi="Proxima Nova" w:cs="Proxima Nova"/>
            <w:sz w:val="24"/>
            <w:szCs w:val="24"/>
          </w:rPr>
          <w:t>Develop and train Multiple Linear Regression model</w:t>
        </w:r>
      </w:ins>
    </w:p>
    <w:p w14:paraId="1D37F46C" w14:textId="77777777" w:rsidR="004A69C5" w:rsidRDefault="004A69C5" w:rsidP="004A69C5">
      <w:pPr>
        <w:numPr>
          <w:ilvl w:val="0"/>
          <w:numId w:val="28"/>
        </w:numPr>
        <w:rPr>
          <w:ins w:id="658" w:author="Menezes, Fiona Shailin" w:date="2024-06-28T10:22:00Z" w16du:dateUtc="2024-06-28T09:22:00Z"/>
          <w:rFonts w:ascii="Proxima Nova" w:eastAsia="Proxima Nova" w:hAnsi="Proxima Nova" w:cs="Proxima Nova"/>
          <w:sz w:val="24"/>
          <w:szCs w:val="24"/>
        </w:rPr>
      </w:pPr>
      <w:ins w:id="659" w:author="Menezes, Fiona Shailin" w:date="2024-06-28T10:22:00Z" w16du:dateUtc="2024-06-28T09:22:00Z">
        <w:r>
          <w:rPr>
            <w:rFonts w:ascii="Proxima Nova" w:eastAsia="Proxima Nova" w:hAnsi="Proxima Nova" w:cs="Proxima Nova"/>
            <w:sz w:val="24"/>
            <w:szCs w:val="24"/>
          </w:rPr>
          <w:t>Perform model validation and evaluation</w:t>
        </w:r>
      </w:ins>
    </w:p>
    <w:p w14:paraId="06A89DDE" w14:textId="77777777" w:rsidR="004A69C5" w:rsidRDefault="004A69C5" w:rsidP="004A69C5">
      <w:pPr>
        <w:numPr>
          <w:ilvl w:val="0"/>
          <w:numId w:val="28"/>
        </w:numPr>
        <w:spacing w:after="240"/>
        <w:rPr>
          <w:ins w:id="660" w:author="Menezes, Fiona Shailin" w:date="2024-06-28T10:22:00Z" w16du:dateUtc="2024-06-28T09:22:00Z"/>
          <w:rFonts w:ascii="Proxima Nova" w:eastAsia="Proxima Nova" w:hAnsi="Proxima Nova" w:cs="Proxima Nova"/>
          <w:sz w:val="24"/>
          <w:szCs w:val="24"/>
        </w:rPr>
      </w:pPr>
      <w:ins w:id="661" w:author="Menezes, Fiona Shailin" w:date="2024-06-28T10:22:00Z" w16du:dateUtc="2024-06-28T09:22:00Z">
        <w:r>
          <w:rPr>
            <w:rFonts w:ascii="Proxima Nova" w:eastAsia="Proxima Nova" w:hAnsi="Proxima Nova" w:cs="Proxima Nova"/>
            <w:sz w:val="24"/>
            <w:szCs w:val="24"/>
          </w:rPr>
          <w:t>Start environmental impact assessment</w:t>
        </w:r>
      </w:ins>
    </w:p>
    <w:p w14:paraId="0DBCFDD5" w14:textId="77777777" w:rsidR="004A69C5" w:rsidRDefault="004A69C5" w:rsidP="004A69C5">
      <w:pPr>
        <w:spacing w:before="240" w:after="240"/>
        <w:rPr>
          <w:ins w:id="662" w:author="Menezes, Fiona Shailin" w:date="2024-06-28T10:22:00Z" w16du:dateUtc="2024-06-28T09:22:00Z"/>
          <w:rFonts w:ascii="Proxima Nova" w:eastAsia="Proxima Nova" w:hAnsi="Proxima Nova" w:cs="Proxima Nova"/>
          <w:sz w:val="24"/>
          <w:szCs w:val="24"/>
        </w:rPr>
      </w:pPr>
      <w:ins w:id="663" w:author="Menezes, Fiona Shailin" w:date="2024-06-28T10:22:00Z" w16du:dateUtc="2024-06-28T09:22:00Z">
        <w:r>
          <w:rPr>
            <w:rFonts w:ascii="Proxima Nova" w:eastAsia="Proxima Nova" w:hAnsi="Proxima Nova" w:cs="Proxima Nova"/>
            <w:sz w:val="24"/>
            <w:szCs w:val="24"/>
          </w:rPr>
          <w:t>Week 7:</w:t>
        </w:r>
      </w:ins>
    </w:p>
    <w:p w14:paraId="26627FFD" w14:textId="77777777" w:rsidR="004A69C5" w:rsidRDefault="004A69C5" w:rsidP="004A69C5">
      <w:pPr>
        <w:numPr>
          <w:ilvl w:val="0"/>
          <w:numId w:val="25"/>
        </w:numPr>
        <w:spacing w:before="240"/>
        <w:rPr>
          <w:ins w:id="664" w:author="Menezes, Fiona Shailin" w:date="2024-06-28T10:22:00Z" w16du:dateUtc="2024-06-28T09:22:00Z"/>
          <w:rFonts w:ascii="Proxima Nova" w:eastAsia="Proxima Nova" w:hAnsi="Proxima Nova" w:cs="Proxima Nova"/>
          <w:sz w:val="24"/>
          <w:szCs w:val="24"/>
        </w:rPr>
      </w:pPr>
      <w:ins w:id="665" w:author="Menezes, Fiona Shailin" w:date="2024-06-28T10:22:00Z" w16du:dateUtc="2024-06-28T09:22:00Z">
        <w:r>
          <w:rPr>
            <w:rFonts w:ascii="Proxima Nova" w:eastAsia="Proxima Nova" w:hAnsi="Proxima Nova" w:cs="Proxima Nova"/>
            <w:sz w:val="24"/>
            <w:szCs w:val="24"/>
          </w:rPr>
          <w:t>Complete environmental impact assessment</w:t>
        </w:r>
      </w:ins>
    </w:p>
    <w:p w14:paraId="2BD4DBD0" w14:textId="77777777" w:rsidR="004A69C5" w:rsidRDefault="004A69C5" w:rsidP="004A69C5">
      <w:pPr>
        <w:numPr>
          <w:ilvl w:val="0"/>
          <w:numId w:val="25"/>
        </w:numPr>
        <w:rPr>
          <w:ins w:id="666" w:author="Menezes, Fiona Shailin" w:date="2024-06-28T10:22:00Z" w16du:dateUtc="2024-06-28T09:22:00Z"/>
          <w:rFonts w:ascii="Proxima Nova" w:eastAsia="Proxima Nova" w:hAnsi="Proxima Nova" w:cs="Proxima Nova"/>
          <w:sz w:val="24"/>
          <w:szCs w:val="24"/>
        </w:rPr>
      </w:pPr>
      <w:ins w:id="667" w:author="Menezes, Fiona Shailin" w:date="2024-06-28T10:22:00Z" w16du:dateUtc="2024-06-28T09:22:00Z">
        <w:r>
          <w:rPr>
            <w:rFonts w:ascii="Proxima Nova" w:eastAsia="Proxima Nova" w:hAnsi="Proxima Nova" w:cs="Proxima Nova"/>
            <w:sz w:val="24"/>
            <w:szCs w:val="24"/>
          </w:rPr>
          <w:t>Analyze results and draw conclusions</w:t>
        </w:r>
      </w:ins>
    </w:p>
    <w:p w14:paraId="2001784E" w14:textId="77777777" w:rsidR="004A69C5" w:rsidRDefault="004A69C5" w:rsidP="004A69C5">
      <w:pPr>
        <w:numPr>
          <w:ilvl w:val="0"/>
          <w:numId w:val="25"/>
        </w:numPr>
        <w:spacing w:after="240"/>
        <w:rPr>
          <w:ins w:id="668" w:author="Menezes, Fiona Shailin" w:date="2024-06-28T10:22:00Z" w16du:dateUtc="2024-06-28T09:22:00Z"/>
          <w:rFonts w:ascii="Proxima Nova" w:eastAsia="Proxima Nova" w:hAnsi="Proxima Nova" w:cs="Proxima Nova"/>
          <w:sz w:val="24"/>
          <w:szCs w:val="24"/>
        </w:rPr>
      </w:pPr>
      <w:ins w:id="669" w:author="Menezes, Fiona Shailin" w:date="2024-06-28T10:22:00Z" w16du:dateUtc="2024-06-28T09:22:00Z">
        <w:r>
          <w:rPr>
            <w:rFonts w:ascii="Proxima Nova" w:eastAsia="Proxima Nova" w:hAnsi="Proxima Nova" w:cs="Proxima Nova"/>
            <w:sz w:val="24"/>
            <w:szCs w:val="24"/>
          </w:rPr>
          <w:t>Begin drafting the research report</w:t>
        </w:r>
      </w:ins>
    </w:p>
    <w:p w14:paraId="73711596" w14:textId="77777777" w:rsidR="004A69C5" w:rsidRDefault="004A69C5" w:rsidP="004A69C5">
      <w:pPr>
        <w:spacing w:before="240" w:after="240"/>
        <w:rPr>
          <w:ins w:id="670" w:author="Menezes, Fiona Shailin" w:date="2024-06-28T10:22:00Z" w16du:dateUtc="2024-06-28T09:22:00Z"/>
          <w:rFonts w:ascii="Proxima Nova" w:eastAsia="Proxima Nova" w:hAnsi="Proxima Nova" w:cs="Proxima Nova"/>
          <w:sz w:val="24"/>
          <w:szCs w:val="24"/>
        </w:rPr>
      </w:pPr>
      <w:ins w:id="671" w:author="Menezes, Fiona Shailin" w:date="2024-06-28T10:22:00Z" w16du:dateUtc="2024-06-28T09:22:00Z">
        <w:r>
          <w:rPr>
            <w:rFonts w:ascii="Proxima Nova" w:eastAsia="Proxima Nova" w:hAnsi="Proxima Nova" w:cs="Proxima Nova"/>
            <w:sz w:val="24"/>
            <w:szCs w:val="24"/>
          </w:rPr>
          <w:t>Week 8:</w:t>
        </w:r>
      </w:ins>
    </w:p>
    <w:p w14:paraId="5455FFBF" w14:textId="77777777" w:rsidR="004A69C5" w:rsidRDefault="004A69C5" w:rsidP="004A69C5">
      <w:pPr>
        <w:numPr>
          <w:ilvl w:val="0"/>
          <w:numId w:val="26"/>
        </w:numPr>
        <w:spacing w:before="240"/>
        <w:rPr>
          <w:ins w:id="672" w:author="Menezes, Fiona Shailin" w:date="2024-06-28T10:22:00Z" w16du:dateUtc="2024-06-28T09:22:00Z"/>
          <w:rFonts w:ascii="Proxima Nova" w:eastAsia="Proxima Nova" w:hAnsi="Proxima Nova" w:cs="Proxima Nova"/>
          <w:sz w:val="24"/>
          <w:szCs w:val="24"/>
        </w:rPr>
      </w:pPr>
      <w:ins w:id="673" w:author="Menezes, Fiona Shailin" w:date="2024-06-28T10:22:00Z" w16du:dateUtc="2024-06-28T09:22:00Z">
        <w:r>
          <w:rPr>
            <w:rFonts w:ascii="Proxima Nova" w:eastAsia="Proxima Nova" w:hAnsi="Proxima Nova" w:cs="Proxima Nova"/>
            <w:sz w:val="24"/>
            <w:szCs w:val="24"/>
          </w:rPr>
          <w:t>Finalize research report</w:t>
        </w:r>
      </w:ins>
    </w:p>
    <w:p w14:paraId="02411DBA" w14:textId="77777777" w:rsidR="004A69C5" w:rsidRDefault="004A69C5" w:rsidP="004A69C5">
      <w:pPr>
        <w:numPr>
          <w:ilvl w:val="0"/>
          <w:numId w:val="26"/>
        </w:numPr>
        <w:rPr>
          <w:ins w:id="674" w:author="Menezes, Fiona Shailin" w:date="2024-06-28T10:22:00Z" w16du:dateUtc="2024-06-28T09:22:00Z"/>
          <w:rFonts w:ascii="Proxima Nova" w:eastAsia="Proxima Nova" w:hAnsi="Proxima Nova" w:cs="Proxima Nova"/>
          <w:sz w:val="24"/>
          <w:szCs w:val="24"/>
        </w:rPr>
      </w:pPr>
      <w:ins w:id="675" w:author="Menezes, Fiona Shailin" w:date="2024-06-28T10:22:00Z" w16du:dateUtc="2024-06-28T09:22:00Z">
        <w:r>
          <w:rPr>
            <w:rFonts w:ascii="Proxima Nova" w:eastAsia="Proxima Nova" w:hAnsi="Proxima Nova" w:cs="Proxima Nova"/>
            <w:sz w:val="24"/>
            <w:szCs w:val="24"/>
          </w:rPr>
          <w:t>Prepare executive summary and presentation materials</w:t>
        </w:r>
      </w:ins>
    </w:p>
    <w:p w14:paraId="171E2C29" w14:textId="77777777" w:rsidR="004A69C5" w:rsidRDefault="004A69C5" w:rsidP="004A69C5">
      <w:pPr>
        <w:numPr>
          <w:ilvl w:val="0"/>
          <w:numId w:val="26"/>
        </w:numPr>
        <w:spacing w:after="240"/>
        <w:rPr>
          <w:ins w:id="676" w:author="Menezes, Fiona Shailin" w:date="2024-06-28T10:22:00Z" w16du:dateUtc="2024-06-28T09:22:00Z"/>
          <w:rFonts w:ascii="Proxima Nova" w:eastAsia="Proxima Nova" w:hAnsi="Proxima Nova" w:cs="Proxima Nova"/>
          <w:sz w:val="24"/>
          <w:szCs w:val="24"/>
        </w:rPr>
      </w:pPr>
      <w:ins w:id="677" w:author="Menezes, Fiona Shailin" w:date="2024-06-28T10:22:00Z" w16du:dateUtc="2024-06-28T09:22:00Z">
        <w:r>
          <w:rPr>
            <w:rFonts w:ascii="Proxima Nova" w:eastAsia="Proxima Nova" w:hAnsi="Proxima Nova" w:cs="Proxima Nova"/>
            <w:sz w:val="24"/>
            <w:szCs w:val="24"/>
          </w:rPr>
          <w:t>Review and refine all project deliverables</w:t>
        </w:r>
      </w:ins>
    </w:p>
    <w:p w14:paraId="7B90CE3A" w14:textId="77777777" w:rsidR="004A69C5" w:rsidRDefault="004A69C5" w:rsidP="004A69C5">
      <w:pPr>
        <w:spacing w:before="240" w:after="240"/>
        <w:rPr>
          <w:ins w:id="678" w:author="Menezes, Fiona Shailin" w:date="2024-06-28T10:22:00Z" w16du:dateUtc="2024-06-28T09:22:00Z"/>
          <w:rFonts w:ascii="Proxima Nova" w:eastAsia="Proxima Nova" w:hAnsi="Proxima Nova" w:cs="Proxima Nova"/>
          <w:sz w:val="24"/>
          <w:szCs w:val="24"/>
        </w:rPr>
      </w:pPr>
      <w:ins w:id="679" w:author="Menezes, Fiona Shailin" w:date="2024-06-28T10:22:00Z" w16du:dateUtc="2024-06-28T09:22:00Z">
        <w:r>
          <w:rPr>
            <w:rFonts w:ascii="Proxima Nova" w:eastAsia="Proxima Nova" w:hAnsi="Proxima Nova" w:cs="Proxima Nova"/>
            <w:sz w:val="24"/>
            <w:szCs w:val="24"/>
          </w:rPr>
          <w:t>Final Week:</w:t>
        </w:r>
      </w:ins>
    </w:p>
    <w:p w14:paraId="7D4473CA" w14:textId="77777777" w:rsidR="004A69C5" w:rsidRDefault="004A69C5" w:rsidP="004A69C5">
      <w:pPr>
        <w:numPr>
          <w:ilvl w:val="0"/>
          <w:numId w:val="18"/>
        </w:numPr>
        <w:spacing w:before="240"/>
        <w:rPr>
          <w:ins w:id="680" w:author="Menezes, Fiona Shailin" w:date="2024-06-28T10:22:00Z" w16du:dateUtc="2024-06-28T09:22:00Z"/>
          <w:rFonts w:ascii="Proxima Nova" w:eastAsia="Proxima Nova" w:hAnsi="Proxima Nova" w:cs="Proxima Nova"/>
          <w:sz w:val="24"/>
          <w:szCs w:val="24"/>
        </w:rPr>
      </w:pPr>
      <w:ins w:id="681" w:author="Menezes, Fiona Shailin" w:date="2024-06-28T10:22:00Z" w16du:dateUtc="2024-06-28T09:22:00Z">
        <w:r>
          <w:rPr>
            <w:rFonts w:ascii="Proxima Nova" w:eastAsia="Proxima Nova" w:hAnsi="Proxima Nova" w:cs="Proxima Nova"/>
            <w:sz w:val="24"/>
            <w:szCs w:val="24"/>
          </w:rPr>
          <w:lastRenderedPageBreak/>
          <w:t>Final proofreading and formatting</w:t>
        </w:r>
      </w:ins>
    </w:p>
    <w:p w14:paraId="461AFBCD" w14:textId="77777777" w:rsidR="004A69C5" w:rsidRDefault="004A69C5" w:rsidP="004A69C5">
      <w:pPr>
        <w:numPr>
          <w:ilvl w:val="0"/>
          <w:numId w:val="18"/>
        </w:numPr>
        <w:spacing w:after="240"/>
        <w:rPr>
          <w:ins w:id="682" w:author="Menezes, Fiona Shailin" w:date="2024-06-28T10:22:00Z" w16du:dateUtc="2024-06-28T09:22:00Z"/>
          <w:rFonts w:ascii="Proxima Nova" w:eastAsia="Proxima Nova" w:hAnsi="Proxima Nova" w:cs="Proxima Nova"/>
          <w:sz w:val="24"/>
          <w:szCs w:val="24"/>
        </w:rPr>
      </w:pPr>
      <w:ins w:id="683" w:author="Menezes, Fiona Shailin" w:date="2024-06-28T10:22:00Z" w16du:dateUtc="2024-06-28T09:22:00Z">
        <w:r>
          <w:rPr>
            <w:rFonts w:ascii="Proxima Nova" w:eastAsia="Proxima Nova" w:hAnsi="Proxima Nova" w:cs="Proxima Nova"/>
            <w:sz w:val="24"/>
            <w:szCs w:val="24"/>
          </w:rPr>
          <w:t>Submit research report and supporting materials</w:t>
        </w:r>
      </w:ins>
    </w:p>
    <w:p w14:paraId="143AC536" w14:textId="77777777" w:rsidR="004A69C5" w:rsidRDefault="004A69C5" w:rsidP="004A69C5">
      <w:pPr>
        <w:spacing w:before="240" w:after="240"/>
        <w:rPr>
          <w:ins w:id="684" w:author="Menezes, Fiona Shailin" w:date="2024-06-28T10:22:00Z" w16du:dateUtc="2024-06-28T09:22:00Z"/>
          <w:rFonts w:ascii="Proxima Nova" w:eastAsia="Proxima Nova" w:hAnsi="Proxima Nova" w:cs="Proxima Nova"/>
          <w:b/>
          <w:sz w:val="26"/>
          <w:szCs w:val="26"/>
        </w:rPr>
      </w:pPr>
      <w:ins w:id="685" w:author="Menezes, Fiona Shailin" w:date="2024-06-28T10:22:00Z" w16du:dateUtc="2024-06-28T09:22:00Z">
        <w:r>
          <w:rPr>
            <w:rFonts w:ascii="Proxima Nova" w:eastAsia="Proxima Nova" w:hAnsi="Proxima Nova" w:cs="Proxima Nova"/>
            <w:b/>
            <w:sz w:val="26"/>
            <w:szCs w:val="26"/>
          </w:rPr>
          <w:t>References:</w:t>
        </w:r>
      </w:ins>
    </w:p>
    <w:p w14:paraId="2DAC6503" w14:textId="77777777" w:rsidR="004A69C5" w:rsidRDefault="004A69C5" w:rsidP="004A69C5">
      <w:pPr>
        <w:spacing w:before="240" w:after="240"/>
        <w:ind w:left="720" w:hanging="720"/>
        <w:rPr>
          <w:ins w:id="686" w:author="Menezes, Fiona Shailin" w:date="2024-06-28T10:22:00Z" w16du:dateUtc="2024-06-28T09:22:00Z"/>
          <w:rFonts w:ascii="Proxima Nova" w:eastAsia="Proxima Nova" w:hAnsi="Proxima Nova" w:cs="Proxima Nova"/>
          <w:sz w:val="26"/>
          <w:szCs w:val="26"/>
        </w:rPr>
      </w:pPr>
      <w:ins w:id="687" w:author="Menezes, Fiona Shailin" w:date="2024-06-28T10:22:00Z" w16du:dateUtc="2024-06-28T09:22:00Z">
        <w:r>
          <w:rPr>
            <w:rFonts w:ascii="Proxima Nova" w:eastAsia="Proxima Nova" w:hAnsi="Proxima Nova" w:cs="Proxima Nova"/>
            <w:sz w:val="26"/>
            <w:szCs w:val="26"/>
          </w:rPr>
          <w:t xml:space="preserve">Bristol City Council. (2020). Bristol One City Plan 2020. </w:t>
        </w:r>
        <w:r>
          <w:fldChar w:fldCharType="begin"/>
        </w:r>
        <w:r>
          <w:instrText>HYPERLINK "https://www.bristolonecity.com/wp-content/uploads/2020/01/One-City-Plan_2020.pdf" \h</w:instrText>
        </w:r>
        <w:r>
          <w:fldChar w:fldCharType="separate"/>
        </w:r>
        <w:r>
          <w:rPr>
            <w:rFonts w:ascii="Proxima Nova" w:eastAsia="Proxima Nova" w:hAnsi="Proxima Nova" w:cs="Proxima Nova"/>
            <w:color w:val="1155CC"/>
            <w:sz w:val="26"/>
            <w:szCs w:val="26"/>
            <w:u w:val="single"/>
          </w:rPr>
          <w:t>https://www.bristolonecity.com/wp-content/uploads/2020/01/One-City-Plan_2020.pdf</w:t>
        </w:r>
        <w:r>
          <w:rPr>
            <w:rFonts w:ascii="Proxima Nova" w:eastAsia="Proxima Nova" w:hAnsi="Proxima Nova" w:cs="Proxima Nova"/>
            <w:color w:val="1155CC"/>
            <w:sz w:val="26"/>
            <w:szCs w:val="26"/>
            <w:u w:val="single"/>
          </w:rPr>
          <w:fldChar w:fldCharType="end"/>
        </w:r>
      </w:ins>
    </w:p>
    <w:p w14:paraId="49ABE700" w14:textId="77777777" w:rsidR="004A69C5" w:rsidRDefault="004A69C5" w:rsidP="004A69C5">
      <w:pPr>
        <w:spacing w:before="240" w:after="240"/>
        <w:ind w:left="720" w:hanging="720"/>
        <w:rPr>
          <w:ins w:id="688" w:author="Menezes, Fiona Shailin" w:date="2024-06-28T10:22:00Z" w16du:dateUtc="2024-06-28T09:22:00Z"/>
          <w:rFonts w:ascii="Proxima Nova" w:eastAsia="Proxima Nova" w:hAnsi="Proxima Nova" w:cs="Proxima Nova"/>
          <w:sz w:val="26"/>
          <w:szCs w:val="26"/>
        </w:rPr>
      </w:pPr>
      <w:ins w:id="689" w:author="Menezes, Fiona Shailin" w:date="2024-06-28T10:22:00Z" w16du:dateUtc="2024-06-28T09:22:00Z">
        <w:r>
          <w:rPr>
            <w:rFonts w:ascii="Proxima Nova" w:eastAsia="Proxima Nova" w:hAnsi="Proxima Nova" w:cs="Proxima Nova"/>
            <w:sz w:val="26"/>
            <w:szCs w:val="26"/>
          </w:rPr>
          <w:t xml:space="preserve">Bristol Open Data. (2023). Bristol Surface Water Quality Data. </w:t>
        </w:r>
        <w:r>
          <w:fldChar w:fldCharType="begin"/>
        </w:r>
        <w:r>
          <w:instrText>HYPERLINK "https://opendata.bristol.gov.uk/explore/?q=water+quality&amp;sort=modified" \h</w:instrText>
        </w:r>
        <w:r>
          <w:fldChar w:fldCharType="separate"/>
        </w:r>
        <w:r>
          <w:rPr>
            <w:rFonts w:ascii="Proxima Nova" w:eastAsia="Proxima Nova" w:hAnsi="Proxima Nova" w:cs="Proxima Nova"/>
            <w:color w:val="1155CC"/>
            <w:sz w:val="26"/>
            <w:szCs w:val="26"/>
            <w:u w:val="single"/>
          </w:rPr>
          <w:t>https://opendata.bristol.gov.uk/explore/?q=water+quality&amp;sort=modified</w:t>
        </w:r>
        <w:r>
          <w:rPr>
            <w:rFonts w:ascii="Proxima Nova" w:eastAsia="Proxima Nova" w:hAnsi="Proxima Nova" w:cs="Proxima Nova"/>
            <w:color w:val="1155CC"/>
            <w:sz w:val="26"/>
            <w:szCs w:val="26"/>
            <w:u w:val="single"/>
          </w:rPr>
          <w:fldChar w:fldCharType="end"/>
        </w:r>
      </w:ins>
    </w:p>
    <w:p w14:paraId="62C9CCB4" w14:textId="77777777" w:rsidR="004A69C5" w:rsidRDefault="004A69C5" w:rsidP="004A69C5">
      <w:pPr>
        <w:spacing w:before="240" w:after="240"/>
        <w:ind w:left="720" w:hanging="720"/>
        <w:rPr>
          <w:ins w:id="690" w:author="Menezes, Fiona Shailin" w:date="2024-06-28T10:22:00Z" w16du:dateUtc="2024-06-28T09:22:00Z"/>
          <w:rFonts w:ascii="Proxima Nova" w:eastAsia="Proxima Nova" w:hAnsi="Proxima Nova" w:cs="Proxima Nova"/>
          <w:sz w:val="26"/>
          <w:szCs w:val="26"/>
        </w:rPr>
      </w:pPr>
      <w:ins w:id="691" w:author="Menezes, Fiona Shailin" w:date="2024-06-28T10:22:00Z" w16du:dateUtc="2024-06-28T09:22:00Z">
        <w:r>
          <w:rPr>
            <w:rFonts w:ascii="Proxima Nova" w:eastAsia="Proxima Nova" w:hAnsi="Proxima Nova" w:cs="Proxima Nova"/>
            <w:sz w:val="26"/>
            <w:szCs w:val="26"/>
          </w:rPr>
          <w:t xml:space="preserve">Bristol Water. (2022). Annual water quality report 2021. </w:t>
        </w:r>
        <w:r>
          <w:fldChar w:fldCharType="begin"/>
        </w:r>
        <w:r>
          <w:instrText>HYPERLINK "https://www.bristolwater.co.uk/about-us/water-quality/water-quality-reports" \h</w:instrText>
        </w:r>
        <w:r>
          <w:fldChar w:fldCharType="separate"/>
        </w:r>
        <w:r>
          <w:rPr>
            <w:rFonts w:ascii="Proxima Nova" w:eastAsia="Proxima Nova" w:hAnsi="Proxima Nova" w:cs="Proxima Nova"/>
            <w:color w:val="1155CC"/>
            <w:sz w:val="26"/>
            <w:szCs w:val="26"/>
            <w:u w:val="single"/>
          </w:rPr>
          <w:t>https://www.bristolwater.co.uk/about-us/water-quality/water-quality-reports</w:t>
        </w:r>
        <w:r>
          <w:rPr>
            <w:rFonts w:ascii="Proxima Nova" w:eastAsia="Proxima Nova" w:hAnsi="Proxima Nova" w:cs="Proxima Nova"/>
            <w:color w:val="1155CC"/>
            <w:sz w:val="26"/>
            <w:szCs w:val="26"/>
            <w:u w:val="single"/>
          </w:rPr>
          <w:fldChar w:fldCharType="end"/>
        </w:r>
      </w:ins>
    </w:p>
    <w:p w14:paraId="72BF1032" w14:textId="77777777" w:rsidR="004A69C5" w:rsidRDefault="004A69C5" w:rsidP="004A69C5">
      <w:pPr>
        <w:spacing w:before="240" w:after="240"/>
        <w:ind w:left="720" w:hanging="720"/>
        <w:rPr>
          <w:ins w:id="692" w:author="Menezes, Fiona Shailin" w:date="2024-06-28T10:22:00Z" w16du:dateUtc="2024-06-28T09:22:00Z"/>
          <w:rFonts w:ascii="Proxima Nova" w:eastAsia="Proxima Nova" w:hAnsi="Proxima Nova" w:cs="Proxima Nova"/>
          <w:sz w:val="26"/>
          <w:szCs w:val="26"/>
        </w:rPr>
      </w:pPr>
      <w:ins w:id="693" w:author="Menezes, Fiona Shailin" w:date="2024-06-28T10:22:00Z" w16du:dateUtc="2024-06-28T09:22:00Z">
        <w:r>
          <w:rPr>
            <w:rFonts w:ascii="Proxima Nova" w:eastAsia="Proxima Nova" w:hAnsi="Proxima Nova" w:cs="Proxima Nova"/>
            <w:sz w:val="26"/>
            <w:szCs w:val="26"/>
          </w:rPr>
          <w:t xml:space="preserve">Environment Agency. (2021). The state of the environment: water quality. </w:t>
        </w:r>
        <w:r>
          <w:fldChar w:fldCharType="begin"/>
        </w:r>
        <w:r>
          <w:instrText>HYPERLINK "https://www.gov.uk/government/publications/state-of-the-environment/the-state-of-the-environment-water-quality" \h</w:instrText>
        </w:r>
        <w:r>
          <w:fldChar w:fldCharType="separate"/>
        </w:r>
        <w:r>
          <w:rPr>
            <w:rFonts w:ascii="Proxima Nova" w:eastAsia="Proxima Nova" w:hAnsi="Proxima Nova" w:cs="Proxima Nova"/>
            <w:color w:val="1155CC"/>
            <w:sz w:val="26"/>
            <w:szCs w:val="26"/>
            <w:u w:val="single"/>
          </w:rPr>
          <w:t>https://www.gov.uk/government/publications/state-of-the-environment/the-state-of-the-environment-water-quality</w:t>
        </w:r>
        <w:r>
          <w:rPr>
            <w:rFonts w:ascii="Proxima Nova" w:eastAsia="Proxima Nova" w:hAnsi="Proxima Nova" w:cs="Proxima Nova"/>
            <w:color w:val="1155CC"/>
            <w:sz w:val="26"/>
            <w:szCs w:val="26"/>
            <w:u w:val="single"/>
          </w:rPr>
          <w:fldChar w:fldCharType="end"/>
        </w:r>
      </w:ins>
    </w:p>
    <w:p w14:paraId="26DD4334" w14:textId="77777777" w:rsidR="004A69C5" w:rsidRDefault="004A69C5" w:rsidP="004A69C5">
      <w:pPr>
        <w:spacing w:before="240" w:after="240"/>
        <w:ind w:left="720" w:hanging="720"/>
        <w:rPr>
          <w:ins w:id="694" w:author="Menezes, Fiona Shailin" w:date="2024-06-28T10:22:00Z" w16du:dateUtc="2024-06-28T09:22:00Z"/>
          <w:rFonts w:ascii="Proxima Nova" w:eastAsia="Proxima Nova" w:hAnsi="Proxima Nova" w:cs="Proxima Nova"/>
          <w:sz w:val="26"/>
          <w:szCs w:val="26"/>
        </w:rPr>
      </w:pPr>
      <w:ins w:id="695" w:author="Menezes, Fiona Shailin" w:date="2024-06-28T10:22:00Z" w16du:dateUtc="2024-06-28T09:22:00Z">
        <w:r>
          <w:rPr>
            <w:rFonts w:ascii="Proxima Nova" w:eastAsia="Proxima Nova" w:hAnsi="Proxima Nova" w:cs="Proxima Nova"/>
            <w:sz w:val="26"/>
            <w:szCs w:val="26"/>
          </w:rPr>
          <w:t xml:space="preserve">Goonetilleke, A., Liu, A., Managi, S., Wilson, C., Gardner, T., Bandala, E. R., Walker, L., Holden, J., Wibowo, M. A., </w:t>
        </w:r>
        <w:proofErr w:type="spellStart"/>
        <w:r>
          <w:rPr>
            <w:rFonts w:ascii="Proxima Nova" w:eastAsia="Proxima Nova" w:hAnsi="Proxima Nova" w:cs="Proxima Nova"/>
            <w:sz w:val="26"/>
            <w:szCs w:val="26"/>
          </w:rPr>
          <w:t>Suhatmini</w:t>
        </w:r>
        <w:proofErr w:type="spellEnd"/>
        <w:r>
          <w:rPr>
            <w:rFonts w:ascii="Proxima Nova" w:eastAsia="Proxima Nova" w:hAnsi="Proxima Nova" w:cs="Proxima Nova"/>
            <w:sz w:val="26"/>
            <w:szCs w:val="26"/>
          </w:rPr>
          <w:t xml:space="preserve">, B., </w:t>
        </w:r>
        <w:proofErr w:type="spellStart"/>
        <w:r>
          <w:rPr>
            <w:rFonts w:ascii="Proxima Nova" w:eastAsia="Proxima Nova" w:hAnsi="Proxima Nova" w:cs="Proxima Nova"/>
            <w:sz w:val="26"/>
            <w:szCs w:val="26"/>
          </w:rPr>
          <w:t>Bonotto</w:t>
        </w:r>
        <w:proofErr w:type="spellEnd"/>
        <w:r>
          <w:rPr>
            <w:rFonts w:ascii="Proxima Nova" w:eastAsia="Proxima Nova" w:hAnsi="Proxima Nova" w:cs="Proxima Nova"/>
            <w:sz w:val="26"/>
            <w:szCs w:val="26"/>
          </w:rPr>
          <w:t xml:space="preserve">, D. M., &amp; Zhang, Q. (2019). Stormwater reuse, a viable option: Fact or fiction? Economic Analysis and Policy, 61, 124-132. </w:t>
        </w:r>
        <w:r>
          <w:fldChar w:fldCharType="begin"/>
        </w:r>
        <w:r>
          <w:instrText>HYPERLINK "https://doi.org/10.1016/j.eap.2018.08.001" \h</w:instrText>
        </w:r>
        <w:r>
          <w:fldChar w:fldCharType="separate"/>
        </w:r>
        <w:r>
          <w:rPr>
            <w:rFonts w:ascii="Proxima Nova" w:eastAsia="Proxima Nova" w:hAnsi="Proxima Nova" w:cs="Proxima Nova"/>
            <w:color w:val="1155CC"/>
            <w:sz w:val="26"/>
            <w:szCs w:val="26"/>
            <w:u w:val="single"/>
          </w:rPr>
          <w:t>https://doi.org/10.1016/j.eap.2018.08.001</w:t>
        </w:r>
        <w:r>
          <w:rPr>
            <w:rFonts w:ascii="Proxima Nova" w:eastAsia="Proxima Nova" w:hAnsi="Proxima Nova" w:cs="Proxima Nova"/>
            <w:color w:val="1155CC"/>
            <w:sz w:val="26"/>
            <w:szCs w:val="26"/>
            <w:u w:val="single"/>
          </w:rPr>
          <w:fldChar w:fldCharType="end"/>
        </w:r>
      </w:ins>
    </w:p>
    <w:p w14:paraId="1167F13E" w14:textId="77777777" w:rsidR="004A69C5" w:rsidRDefault="004A69C5" w:rsidP="004A69C5">
      <w:pPr>
        <w:spacing w:before="240" w:after="240"/>
        <w:ind w:left="720" w:hanging="720"/>
        <w:rPr>
          <w:ins w:id="696" w:author="Menezes, Fiona Shailin" w:date="2024-06-28T10:22:00Z" w16du:dateUtc="2024-06-28T09:22:00Z"/>
          <w:rFonts w:ascii="Proxima Nova" w:eastAsia="Proxima Nova" w:hAnsi="Proxima Nova" w:cs="Proxima Nova"/>
          <w:sz w:val="26"/>
          <w:szCs w:val="26"/>
        </w:rPr>
      </w:pPr>
      <w:ins w:id="697" w:author="Menezes, Fiona Shailin" w:date="2024-06-28T10:22:00Z" w16du:dateUtc="2024-06-28T09:22:00Z">
        <w:r>
          <w:rPr>
            <w:rFonts w:ascii="Proxima Nova" w:eastAsia="Proxima Nova" w:hAnsi="Proxima Nova" w:cs="Proxima Nova"/>
            <w:sz w:val="26"/>
            <w:szCs w:val="26"/>
          </w:rPr>
          <w:t xml:space="preserve">Grimm, N. B., Faeth, S. H., </w:t>
        </w:r>
        <w:proofErr w:type="spellStart"/>
        <w:r>
          <w:rPr>
            <w:rFonts w:ascii="Proxima Nova" w:eastAsia="Proxima Nova" w:hAnsi="Proxima Nova" w:cs="Proxima Nova"/>
            <w:sz w:val="26"/>
            <w:szCs w:val="26"/>
          </w:rPr>
          <w:t>Golubiewski</w:t>
        </w:r>
        <w:proofErr w:type="spellEnd"/>
        <w:r>
          <w:rPr>
            <w:rFonts w:ascii="Proxima Nova" w:eastAsia="Proxima Nova" w:hAnsi="Proxima Nova" w:cs="Proxima Nova"/>
            <w:sz w:val="26"/>
            <w:szCs w:val="26"/>
          </w:rPr>
          <w:t xml:space="preserve">, N. E., Redman, C. L., Wu, J., Bai, X., &amp; Briggs, J. M. (2008). Global Change and the Ecology of Cities. Science (American Association for the Advancement of Science), 319(5864), 756–760. </w:t>
        </w:r>
        <w:r>
          <w:fldChar w:fldCharType="begin"/>
        </w:r>
        <w:r>
          <w:instrText>HYPERLINK "https://doi.org/10.1126/science.1150195" \h</w:instrText>
        </w:r>
        <w:r>
          <w:fldChar w:fldCharType="separate"/>
        </w:r>
        <w:r>
          <w:rPr>
            <w:rFonts w:ascii="Proxima Nova" w:eastAsia="Proxima Nova" w:hAnsi="Proxima Nova" w:cs="Proxima Nova"/>
            <w:color w:val="1155CC"/>
            <w:sz w:val="26"/>
            <w:szCs w:val="26"/>
            <w:u w:val="single"/>
          </w:rPr>
          <w:t>https://doi.org/10.1126/science.1150195</w:t>
        </w:r>
        <w:r>
          <w:rPr>
            <w:rFonts w:ascii="Proxima Nova" w:eastAsia="Proxima Nova" w:hAnsi="Proxima Nova" w:cs="Proxima Nova"/>
            <w:color w:val="1155CC"/>
            <w:sz w:val="26"/>
            <w:szCs w:val="26"/>
            <w:u w:val="single"/>
          </w:rPr>
          <w:fldChar w:fldCharType="end"/>
        </w:r>
      </w:ins>
    </w:p>
    <w:p w14:paraId="5B9E98B6" w14:textId="77777777" w:rsidR="004A69C5" w:rsidRDefault="004A69C5" w:rsidP="004A69C5">
      <w:pPr>
        <w:spacing w:before="240" w:after="240"/>
        <w:ind w:left="720" w:hanging="720"/>
        <w:rPr>
          <w:ins w:id="698" w:author="Menezes, Fiona Shailin" w:date="2024-06-28T10:22:00Z" w16du:dateUtc="2024-06-28T09:22:00Z"/>
          <w:rFonts w:ascii="Proxima Nova" w:eastAsia="Proxima Nova" w:hAnsi="Proxima Nova" w:cs="Proxima Nova"/>
          <w:sz w:val="26"/>
          <w:szCs w:val="26"/>
        </w:rPr>
      </w:pPr>
      <w:ins w:id="699" w:author="Menezes, Fiona Shailin" w:date="2024-06-28T10:22:00Z" w16du:dateUtc="2024-06-28T09:22:00Z">
        <w:r>
          <w:rPr>
            <w:rFonts w:ascii="Proxima Nova" w:eastAsia="Proxima Nova" w:hAnsi="Proxima Nova" w:cs="Proxima Nova"/>
            <w:sz w:val="26"/>
            <w:szCs w:val="26"/>
          </w:rPr>
          <w:t xml:space="preserve">Langston, W. J., Pope, N. D., Jonas, P. J. C., </w:t>
        </w:r>
        <w:proofErr w:type="spellStart"/>
        <w:r>
          <w:rPr>
            <w:rFonts w:ascii="Proxima Nova" w:eastAsia="Proxima Nova" w:hAnsi="Proxima Nova" w:cs="Proxima Nova"/>
            <w:sz w:val="26"/>
            <w:szCs w:val="26"/>
          </w:rPr>
          <w:t>Nikitic</w:t>
        </w:r>
        <w:proofErr w:type="spellEnd"/>
        <w:r>
          <w:rPr>
            <w:rFonts w:ascii="Proxima Nova" w:eastAsia="Proxima Nova" w:hAnsi="Proxima Nova" w:cs="Proxima Nova"/>
            <w:sz w:val="26"/>
            <w:szCs w:val="26"/>
          </w:rPr>
          <w:t xml:space="preserve">, C., Field, M. D. R., Dowell, B., </w:t>
        </w:r>
        <w:proofErr w:type="spellStart"/>
        <w:r>
          <w:rPr>
            <w:rFonts w:ascii="Proxima Nova" w:eastAsia="Proxima Nova" w:hAnsi="Proxima Nova" w:cs="Proxima Nova"/>
            <w:sz w:val="26"/>
            <w:szCs w:val="26"/>
          </w:rPr>
          <w:t>Shillabeer</w:t>
        </w:r>
        <w:proofErr w:type="spellEnd"/>
        <w:r>
          <w:rPr>
            <w:rFonts w:ascii="Proxima Nova" w:eastAsia="Proxima Nova" w:hAnsi="Proxima Nova" w:cs="Proxima Nova"/>
            <w:sz w:val="26"/>
            <w:szCs w:val="26"/>
          </w:rPr>
          <w:t xml:space="preserve">, N., Swarbrick, R. H., &amp; Brown, A. R. (2010). Contaminants in fine sediments and their consequences for biota of the Severn Estuary. Marine Pollution Bulletin, 61(1-3), 68-82. </w:t>
        </w:r>
        <w:r>
          <w:fldChar w:fldCharType="begin"/>
        </w:r>
        <w:r>
          <w:instrText>HYPERLINK "https://doi.org/10.1016/j.marpolbul.2009.12.014" \h</w:instrText>
        </w:r>
        <w:r>
          <w:fldChar w:fldCharType="separate"/>
        </w:r>
        <w:r>
          <w:rPr>
            <w:rFonts w:ascii="Proxima Nova" w:eastAsia="Proxima Nova" w:hAnsi="Proxima Nova" w:cs="Proxima Nova"/>
            <w:color w:val="1155CC"/>
            <w:sz w:val="26"/>
            <w:szCs w:val="26"/>
            <w:u w:val="single"/>
          </w:rPr>
          <w:t>https://doi.org/10.1016/j.marpolbul.2009.12.014</w:t>
        </w:r>
        <w:r>
          <w:rPr>
            <w:rFonts w:ascii="Proxima Nova" w:eastAsia="Proxima Nova" w:hAnsi="Proxima Nova" w:cs="Proxima Nova"/>
            <w:color w:val="1155CC"/>
            <w:sz w:val="26"/>
            <w:szCs w:val="26"/>
            <w:u w:val="single"/>
          </w:rPr>
          <w:fldChar w:fldCharType="end"/>
        </w:r>
      </w:ins>
    </w:p>
    <w:p w14:paraId="6E555901" w14:textId="77777777" w:rsidR="004A69C5" w:rsidRDefault="004A69C5" w:rsidP="004A69C5">
      <w:pPr>
        <w:spacing w:before="240" w:after="240"/>
        <w:ind w:left="720" w:hanging="720"/>
        <w:rPr>
          <w:ins w:id="700" w:author="Menezes, Fiona Shailin" w:date="2024-06-28T10:22:00Z" w16du:dateUtc="2024-06-28T09:22:00Z"/>
          <w:rFonts w:ascii="Proxima Nova" w:eastAsia="Proxima Nova" w:hAnsi="Proxima Nova" w:cs="Proxima Nova"/>
          <w:sz w:val="26"/>
          <w:szCs w:val="26"/>
        </w:rPr>
      </w:pPr>
      <w:ins w:id="701" w:author="Menezes, Fiona Shailin" w:date="2024-06-28T10:22:00Z" w16du:dateUtc="2024-06-28T09:22:00Z">
        <w:r>
          <w:rPr>
            <w:rFonts w:ascii="Proxima Nova" w:eastAsia="Proxima Nova" w:hAnsi="Proxima Nova" w:cs="Proxima Nova"/>
            <w:sz w:val="26"/>
            <w:szCs w:val="26"/>
          </w:rPr>
          <w:t xml:space="preserve">Pedregosa, F., </w:t>
        </w:r>
        <w:proofErr w:type="spellStart"/>
        <w:r>
          <w:rPr>
            <w:rFonts w:ascii="Proxima Nova" w:eastAsia="Proxima Nova" w:hAnsi="Proxima Nova" w:cs="Proxima Nova"/>
            <w:sz w:val="26"/>
            <w:szCs w:val="26"/>
          </w:rPr>
          <w:t>Varoquaux</w:t>
        </w:r>
        <w:proofErr w:type="spellEnd"/>
        <w:r>
          <w:rPr>
            <w:rFonts w:ascii="Proxima Nova" w:eastAsia="Proxima Nova" w:hAnsi="Proxima Nova" w:cs="Proxima Nova"/>
            <w:sz w:val="26"/>
            <w:szCs w:val="26"/>
          </w:rPr>
          <w:t xml:space="preserve">, G., </w:t>
        </w:r>
        <w:proofErr w:type="spellStart"/>
        <w:r>
          <w:rPr>
            <w:rFonts w:ascii="Proxima Nova" w:eastAsia="Proxima Nova" w:hAnsi="Proxima Nova" w:cs="Proxima Nova"/>
            <w:sz w:val="26"/>
            <w:szCs w:val="26"/>
          </w:rPr>
          <w:t>Gramfort</w:t>
        </w:r>
        <w:proofErr w:type="spellEnd"/>
        <w:r>
          <w:rPr>
            <w:rFonts w:ascii="Proxima Nova" w:eastAsia="Proxima Nova" w:hAnsi="Proxima Nova" w:cs="Proxima Nova"/>
            <w:sz w:val="26"/>
            <w:szCs w:val="26"/>
          </w:rPr>
          <w:t xml:space="preserve">, A., Michel, V., Thirion, B., Grisel, O., Blondel, M., </w:t>
        </w:r>
        <w:proofErr w:type="spellStart"/>
        <w:r>
          <w:rPr>
            <w:rFonts w:ascii="Proxima Nova" w:eastAsia="Proxima Nova" w:hAnsi="Proxima Nova" w:cs="Proxima Nova"/>
            <w:sz w:val="26"/>
            <w:szCs w:val="26"/>
          </w:rPr>
          <w:t>Prettenhofer</w:t>
        </w:r>
        <w:proofErr w:type="spellEnd"/>
        <w:r>
          <w:rPr>
            <w:rFonts w:ascii="Proxima Nova" w:eastAsia="Proxima Nova" w:hAnsi="Proxima Nova" w:cs="Proxima Nova"/>
            <w:sz w:val="26"/>
            <w:szCs w:val="26"/>
          </w:rPr>
          <w:t xml:space="preserve">, P., Weiss, R., Dubourg, V., Vanderplas, J., </w:t>
        </w:r>
        <w:r>
          <w:rPr>
            <w:rFonts w:ascii="Proxima Nova" w:eastAsia="Proxima Nova" w:hAnsi="Proxima Nova" w:cs="Proxima Nova"/>
            <w:sz w:val="26"/>
            <w:szCs w:val="26"/>
          </w:rPr>
          <w:lastRenderedPageBreak/>
          <w:t xml:space="preserve">Passos, A., </w:t>
        </w:r>
        <w:proofErr w:type="spellStart"/>
        <w:r>
          <w:rPr>
            <w:rFonts w:ascii="Proxima Nova" w:eastAsia="Proxima Nova" w:hAnsi="Proxima Nova" w:cs="Proxima Nova"/>
            <w:sz w:val="26"/>
            <w:szCs w:val="26"/>
          </w:rPr>
          <w:t>Cournapeau</w:t>
        </w:r>
        <w:proofErr w:type="spellEnd"/>
        <w:r>
          <w:rPr>
            <w:rFonts w:ascii="Proxima Nova" w:eastAsia="Proxima Nova" w:hAnsi="Proxima Nova" w:cs="Proxima Nova"/>
            <w:sz w:val="26"/>
            <w:szCs w:val="26"/>
          </w:rPr>
          <w:t xml:space="preserve">, D., Brucher, M., Perrot, M., &amp; </w:t>
        </w:r>
        <w:proofErr w:type="spellStart"/>
        <w:r>
          <w:rPr>
            <w:rFonts w:ascii="Proxima Nova" w:eastAsia="Proxima Nova" w:hAnsi="Proxima Nova" w:cs="Proxima Nova"/>
            <w:sz w:val="26"/>
            <w:szCs w:val="26"/>
          </w:rPr>
          <w:t>Duchesnay</w:t>
        </w:r>
        <w:proofErr w:type="spellEnd"/>
        <w:r>
          <w:rPr>
            <w:rFonts w:ascii="Proxima Nova" w:eastAsia="Proxima Nova" w:hAnsi="Proxima Nova" w:cs="Proxima Nova"/>
            <w:sz w:val="26"/>
            <w:szCs w:val="26"/>
          </w:rPr>
          <w:t>, É. (2011). Scikit-learn: Machine learning in Python. Journal of Machine Learning Research, 12, 2825-2830.</w:t>
        </w:r>
      </w:ins>
    </w:p>
    <w:p w14:paraId="5B4461DD" w14:textId="77777777" w:rsidR="004A69C5" w:rsidRDefault="004A69C5" w:rsidP="004A69C5">
      <w:pPr>
        <w:spacing w:before="240" w:after="240"/>
        <w:ind w:left="720" w:hanging="720"/>
        <w:rPr>
          <w:ins w:id="702" w:author="Menezes, Fiona Shailin" w:date="2024-06-28T10:22:00Z" w16du:dateUtc="2024-06-28T09:22:00Z"/>
          <w:rFonts w:ascii="Proxima Nova" w:eastAsia="Proxima Nova" w:hAnsi="Proxima Nova" w:cs="Proxima Nova"/>
          <w:sz w:val="26"/>
          <w:szCs w:val="26"/>
        </w:rPr>
      </w:pPr>
      <w:ins w:id="703" w:author="Menezes, Fiona Shailin" w:date="2024-06-28T10:22:00Z" w16du:dateUtc="2024-06-28T09:22:00Z">
        <w:r>
          <w:rPr>
            <w:rFonts w:ascii="Proxima Nova" w:eastAsia="Proxima Nova" w:hAnsi="Proxima Nova" w:cs="Proxima Nova"/>
            <w:sz w:val="26"/>
            <w:szCs w:val="26"/>
          </w:rPr>
          <w:t xml:space="preserve">Rahmani, F., Lawson, K., Ouyang, W., Appling, A., Oliver, S., &amp; Shen, C. (2021). Exploring the exceptional performance of a deep learning stream temperature model and the value of streamflow data. Environmental Research Letters, 16(2), 024025. </w:t>
        </w:r>
        <w:r>
          <w:fldChar w:fldCharType="begin"/>
        </w:r>
        <w:r>
          <w:instrText>HYPERLINK "https://doi.org/10.1088/1748-9326/abd501" \h</w:instrText>
        </w:r>
        <w:r>
          <w:fldChar w:fldCharType="separate"/>
        </w:r>
        <w:r>
          <w:rPr>
            <w:rFonts w:ascii="Proxima Nova" w:eastAsia="Proxima Nova" w:hAnsi="Proxima Nova" w:cs="Proxima Nova"/>
            <w:color w:val="1155CC"/>
            <w:sz w:val="26"/>
            <w:szCs w:val="26"/>
            <w:u w:val="single"/>
          </w:rPr>
          <w:t>https://doi.org/10.1088/1748-9326/abd501</w:t>
        </w:r>
        <w:r>
          <w:rPr>
            <w:rFonts w:ascii="Proxima Nova" w:eastAsia="Proxima Nova" w:hAnsi="Proxima Nova" w:cs="Proxima Nova"/>
            <w:color w:val="1155CC"/>
            <w:sz w:val="26"/>
            <w:szCs w:val="26"/>
            <w:u w:val="single"/>
          </w:rPr>
          <w:fldChar w:fldCharType="end"/>
        </w:r>
      </w:ins>
    </w:p>
    <w:p w14:paraId="696B47B4" w14:textId="77777777" w:rsidR="004A69C5" w:rsidRDefault="004A69C5" w:rsidP="004A69C5">
      <w:pPr>
        <w:spacing w:before="240" w:after="240"/>
        <w:ind w:left="720" w:hanging="720"/>
        <w:rPr>
          <w:ins w:id="704" w:author="Menezes, Fiona Shailin" w:date="2024-06-28T10:22:00Z" w16du:dateUtc="2024-06-28T09:22:00Z"/>
          <w:rFonts w:ascii="Proxima Nova" w:eastAsia="Proxima Nova" w:hAnsi="Proxima Nova" w:cs="Proxima Nova"/>
          <w:sz w:val="26"/>
          <w:szCs w:val="26"/>
        </w:rPr>
      </w:pPr>
      <w:ins w:id="705" w:author="Menezes, Fiona Shailin" w:date="2024-06-28T10:22:00Z" w16du:dateUtc="2024-06-28T09:22:00Z">
        <w:r>
          <w:rPr>
            <w:rFonts w:ascii="Proxima Nova" w:eastAsia="Proxima Nova" w:hAnsi="Proxima Nova" w:cs="Proxima Nova"/>
            <w:sz w:val="26"/>
            <w:szCs w:val="26"/>
          </w:rPr>
          <w:t xml:space="preserve">Sit, M., Demiray, B. Z., Xiang, Z., Ewing, G. J., </w:t>
        </w:r>
        <w:proofErr w:type="spellStart"/>
        <w:r>
          <w:rPr>
            <w:rFonts w:ascii="Proxima Nova" w:eastAsia="Proxima Nova" w:hAnsi="Proxima Nova" w:cs="Proxima Nova"/>
            <w:sz w:val="26"/>
            <w:szCs w:val="26"/>
          </w:rPr>
          <w:t>Sermet</w:t>
        </w:r>
        <w:proofErr w:type="spellEnd"/>
        <w:r>
          <w:rPr>
            <w:rFonts w:ascii="Proxima Nova" w:eastAsia="Proxima Nova" w:hAnsi="Proxima Nova" w:cs="Proxima Nova"/>
            <w:sz w:val="26"/>
            <w:szCs w:val="26"/>
          </w:rPr>
          <w:t xml:space="preserve">, Y., &amp; Demir, I. (2020). A comprehensive review of deep learning applications in hydrology and water resources. Water Science and Technology, 82(12), 2635-2670. </w:t>
        </w:r>
        <w:r>
          <w:fldChar w:fldCharType="begin"/>
        </w:r>
        <w:r>
          <w:instrText>HYPERLINK "https://doi.org/10.2166/wst.2020.369" \h</w:instrText>
        </w:r>
        <w:r>
          <w:fldChar w:fldCharType="separate"/>
        </w:r>
        <w:r>
          <w:rPr>
            <w:rFonts w:ascii="Proxima Nova" w:eastAsia="Proxima Nova" w:hAnsi="Proxima Nova" w:cs="Proxima Nova"/>
            <w:color w:val="1155CC"/>
            <w:sz w:val="26"/>
            <w:szCs w:val="26"/>
            <w:u w:val="single"/>
          </w:rPr>
          <w:t>https://doi.org/10.2166/wst.2020.369</w:t>
        </w:r>
        <w:r>
          <w:rPr>
            <w:rFonts w:ascii="Proxima Nova" w:eastAsia="Proxima Nova" w:hAnsi="Proxima Nova" w:cs="Proxima Nova"/>
            <w:color w:val="1155CC"/>
            <w:sz w:val="26"/>
            <w:szCs w:val="26"/>
            <w:u w:val="single"/>
          </w:rPr>
          <w:fldChar w:fldCharType="end"/>
        </w:r>
      </w:ins>
    </w:p>
    <w:p w14:paraId="0000004A" w14:textId="77777777" w:rsidR="00780D01" w:rsidRDefault="00780D01"/>
    <w:p w14:paraId="0000004B" w14:textId="77777777" w:rsidR="00780D01" w:rsidRDefault="00780D01"/>
    <w:p w14:paraId="0F2E022B" w14:textId="77777777" w:rsidR="007A1A93" w:rsidRDefault="007A1A93" w:rsidP="007A1A93">
      <w:pPr>
        <w:rPr>
          <w:ins w:id="706" w:author="Menezes, Fiona Shailin" w:date="2024-07-23T12:17:00Z" w16du:dateUtc="2024-07-23T11:17:00Z"/>
        </w:rPr>
      </w:pPr>
      <w:ins w:id="707" w:author="Menezes, Fiona Shailin" w:date="2024-07-23T12:17:00Z" w16du:dateUtc="2024-07-23T11:17:00Z">
        <w:r>
          <w:t>Date Time</w:t>
        </w:r>
      </w:ins>
    </w:p>
    <w:p w14:paraId="7315E4B7" w14:textId="77777777" w:rsidR="007A1A93" w:rsidRDefault="007A1A93" w:rsidP="007A1A93">
      <w:pPr>
        <w:rPr>
          <w:ins w:id="708" w:author="Menezes, Fiona Shailin" w:date="2024-07-23T12:17:00Z" w16du:dateUtc="2024-07-23T11:17:00Z"/>
        </w:rPr>
      </w:pPr>
      <w:ins w:id="709" w:author="Menezes, Fiona Shailin" w:date="2024-07-23T12:17:00Z" w16du:dateUtc="2024-07-23T11:17:00Z">
        <w:r>
          <w:t>Site ID</w:t>
        </w:r>
      </w:ins>
    </w:p>
    <w:p w14:paraId="29F42A0E" w14:textId="77777777" w:rsidR="007A1A93" w:rsidRDefault="007A1A93" w:rsidP="007A1A93">
      <w:pPr>
        <w:rPr>
          <w:ins w:id="710" w:author="Menezes, Fiona Shailin" w:date="2024-07-23T12:17:00Z" w16du:dateUtc="2024-07-23T11:17:00Z"/>
        </w:rPr>
      </w:pPr>
      <w:ins w:id="711" w:author="Menezes, Fiona Shailin" w:date="2024-07-23T12:17:00Z" w16du:dateUtc="2024-07-23T11:17:00Z">
        <w:r>
          <w:t>Total Coliforms (CFU)</w:t>
        </w:r>
      </w:ins>
    </w:p>
    <w:p w14:paraId="16FE3261" w14:textId="77777777" w:rsidR="007A1A93" w:rsidRDefault="007A1A93" w:rsidP="007A1A93">
      <w:pPr>
        <w:rPr>
          <w:ins w:id="712" w:author="Menezes, Fiona Shailin" w:date="2024-07-23T12:17:00Z" w16du:dateUtc="2024-07-23T11:17:00Z"/>
        </w:rPr>
      </w:pPr>
      <w:ins w:id="713" w:author="Menezes, Fiona Shailin" w:date="2024-07-23T12:17:00Z" w16du:dateUtc="2024-07-23T11:17:00Z">
        <w:r>
          <w:t>E Coli (CFU)</w:t>
        </w:r>
      </w:ins>
    </w:p>
    <w:p w14:paraId="30DF7E2B" w14:textId="77777777" w:rsidR="007A1A93" w:rsidRDefault="007A1A93" w:rsidP="007A1A93">
      <w:pPr>
        <w:rPr>
          <w:ins w:id="714" w:author="Menezes, Fiona Shailin" w:date="2024-07-23T12:17:00Z" w16du:dateUtc="2024-07-23T11:17:00Z"/>
        </w:rPr>
      </w:pPr>
      <w:ins w:id="715" w:author="Menezes, Fiona Shailin" w:date="2024-07-23T12:17:00Z" w16du:dateUtc="2024-07-23T11:17:00Z">
        <w:r>
          <w:t>Total Coliforms (MPN)</w:t>
        </w:r>
      </w:ins>
    </w:p>
    <w:p w14:paraId="08F803AD" w14:textId="77777777" w:rsidR="007A1A93" w:rsidRDefault="007A1A93" w:rsidP="007A1A93">
      <w:pPr>
        <w:rPr>
          <w:ins w:id="716" w:author="Menezes, Fiona Shailin" w:date="2024-07-23T12:17:00Z" w16du:dateUtc="2024-07-23T11:17:00Z"/>
        </w:rPr>
      </w:pPr>
      <w:ins w:id="717" w:author="Menezes, Fiona Shailin" w:date="2024-07-23T12:17:00Z" w16du:dateUtc="2024-07-23T11:17:00Z">
        <w:r>
          <w:t>E. Coli (MPN)</w:t>
        </w:r>
      </w:ins>
    </w:p>
    <w:p w14:paraId="2DB1C556" w14:textId="77777777" w:rsidR="007A1A93" w:rsidRDefault="007A1A93" w:rsidP="007A1A93">
      <w:pPr>
        <w:rPr>
          <w:ins w:id="718" w:author="Menezes, Fiona Shailin" w:date="2024-07-23T12:17:00Z" w16du:dateUtc="2024-07-23T11:17:00Z"/>
        </w:rPr>
      </w:pPr>
      <w:ins w:id="719" w:author="Menezes, Fiona Shailin" w:date="2024-07-23T12:17:00Z" w16du:dateUtc="2024-07-23T11:17:00Z">
        <w:r>
          <w:t xml:space="preserve">Presumptive </w:t>
        </w:r>
        <w:proofErr w:type="spellStart"/>
        <w:r>
          <w:t>Enterococchi</w:t>
        </w:r>
        <w:proofErr w:type="spellEnd"/>
        <w:r>
          <w:t xml:space="preserve"> (CFU)</w:t>
        </w:r>
      </w:ins>
    </w:p>
    <w:p w14:paraId="17EC44A5" w14:textId="77777777" w:rsidR="007A1A93" w:rsidRDefault="007A1A93" w:rsidP="007A1A93">
      <w:pPr>
        <w:rPr>
          <w:ins w:id="720" w:author="Menezes, Fiona Shailin" w:date="2024-07-23T12:17:00Z" w16du:dateUtc="2024-07-23T11:17:00Z"/>
        </w:rPr>
      </w:pPr>
      <w:proofErr w:type="spellStart"/>
      <w:ins w:id="721" w:author="Menezes, Fiona Shailin" w:date="2024-07-23T12:17:00Z" w16du:dateUtc="2024-07-23T11:17:00Z">
        <w:r>
          <w:t>Faecal</w:t>
        </w:r>
        <w:proofErr w:type="spellEnd"/>
        <w:r>
          <w:t xml:space="preserve"> </w:t>
        </w:r>
        <w:proofErr w:type="spellStart"/>
        <w:r>
          <w:t>Streptococchi</w:t>
        </w:r>
        <w:proofErr w:type="spellEnd"/>
        <w:r>
          <w:t xml:space="preserve"> (CFU)</w:t>
        </w:r>
      </w:ins>
    </w:p>
    <w:p w14:paraId="5E121D98" w14:textId="77777777" w:rsidR="007A1A93" w:rsidRDefault="007A1A93" w:rsidP="007A1A93">
      <w:pPr>
        <w:rPr>
          <w:ins w:id="722" w:author="Menezes, Fiona Shailin" w:date="2024-07-23T12:17:00Z" w16du:dateUtc="2024-07-23T11:17:00Z"/>
        </w:rPr>
      </w:pPr>
      <w:ins w:id="723" w:author="Menezes, Fiona Shailin" w:date="2024-07-23T12:17:00Z" w16du:dateUtc="2024-07-23T11:17:00Z">
        <w:r>
          <w:t>Temperature</w:t>
        </w:r>
      </w:ins>
    </w:p>
    <w:p w14:paraId="78063E23" w14:textId="77777777" w:rsidR="007A1A93" w:rsidRDefault="007A1A93" w:rsidP="007A1A93">
      <w:pPr>
        <w:rPr>
          <w:ins w:id="724" w:author="Menezes, Fiona Shailin" w:date="2024-07-23T12:17:00Z" w16du:dateUtc="2024-07-23T11:17:00Z"/>
        </w:rPr>
      </w:pPr>
      <w:ins w:id="725" w:author="Menezes, Fiona Shailin" w:date="2024-07-23T12:17:00Z" w16du:dateUtc="2024-07-23T11:17:00Z">
        <w:r>
          <w:t>pH</w:t>
        </w:r>
      </w:ins>
    </w:p>
    <w:p w14:paraId="228AB077" w14:textId="77777777" w:rsidR="007A1A93" w:rsidRDefault="007A1A93" w:rsidP="007A1A93">
      <w:pPr>
        <w:rPr>
          <w:ins w:id="726" w:author="Menezes, Fiona Shailin" w:date="2024-07-23T12:17:00Z" w16du:dateUtc="2024-07-23T11:17:00Z"/>
        </w:rPr>
      </w:pPr>
      <w:ins w:id="727" w:author="Menezes, Fiona Shailin" w:date="2024-07-23T12:17:00Z" w16du:dateUtc="2024-07-23T11:17:00Z">
        <w:r>
          <w:t>Conductivity</w:t>
        </w:r>
      </w:ins>
    </w:p>
    <w:p w14:paraId="3DA08080" w14:textId="77777777" w:rsidR="007A1A93" w:rsidRDefault="007A1A93" w:rsidP="007A1A93">
      <w:pPr>
        <w:rPr>
          <w:ins w:id="728" w:author="Menezes, Fiona Shailin" w:date="2024-07-23T12:17:00Z" w16du:dateUtc="2024-07-23T11:17:00Z"/>
        </w:rPr>
      </w:pPr>
      <w:ins w:id="729" w:author="Menezes, Fiona Shailin" w:date="2024-07-23T12:17:00Z" w16du:dateUtc="2024-07-23T11:17:00Z">
        <w:r>
          <w:t>Dissolved Oxygen</w:t>
        </w:r>
      </w:ins>
    </w:p>
    <w:p w14:paraId="516E7BFA" w14:textId="77777777" w:rsidR="007A1A93" w:rsidRDefault="007A1A93" w:rsidP="007A1A93">
      <w:pPr>
        <w:rPr>
          <w:ins w:id="730" w:author="Menezes, Fiona Shailin" w:date="2024-07-23T12:17:00Z" w16du:dateUtc="2024-07-23T11:17:00Z"/>
        </w:rPr>
      </w:pPr>
      <w:ins w:id="731" w:author="Menezes, Fiona Shailin" w:date="2024-07-23T12:17:00Z" w16du:dateUtc="2024-07-23T11:17:00Z">
        <w:r>
          <w:t>Dissolved Oxygen (%)</w:t>
        </w:r>
      </w:ins>
    </w:p>
    <w:p w14:paraId="1696F89E" w14:textId="77777777" w:rsidR="007A1A93" w:rsidRDefault="007A1A93" w:rsidP="007A1A93">
      <w:pPr>
        <w:rPr>
          <w:ins w:id="732" w:author="Menezes, Fiona Shailin" w:date="2024-07-23T12:17:00Z" w16du:dateUtc="2024-07-23T11:17:00Z"/>
        </w:rPr>
      </w:pPr>
      <w:ins w:id="733" w:author="Menezes, Fiona Shailin" w:date="2024-07-23T12:17:00Z" w16du:dateUtc="2024-07-23T11:17:00Z">
        <w:r>
          <w:t>Phosphate as P</w:t>
        </w:r>
      </w:ins>
    </w:p>
    <w:p w14:paraId="38CC9439" w14:textId="77777777" w:rsidR="007A1A93" w:rsidRDefault="007A1A93" w:rsidP="007A1A93">
      <w:pPr>
        <w:rPr>
          <w:ins w:id="734" w:author="Menezes, Fiona Shailin" w:date="2024-07-23T12:17:00Z" w16du:dateUtc="2024-07-23T11:17:00Z"/>
        </w:rPr>
      </w:pPr>
      <w:ins w:id="735" w:author="Menezes, Fiona Shailin" w:date="2024-07-23T12:17:00Z" w16du:dateUtc="2024-07-23T11:17:00Z">
        <w:r>
          <w:t>Salinity</w:t>
        </w:r>
      </w:ins>
    </w:p>
    <w:p w14:paraId="1B5F2BD8" w14:textId="77777777" w:rsidR="007A1A93" w:rsidRDefault="007A1A93" w:rsidP="007A1A93">
      <w:pPr>
        <w:rPr>
          <w:ins w:id="736" w:author="Menezes, Fiona Shailin" w:date="2024-07-23T12:17:00Z" w16du:dateUtc="2024-07-23T11:17:00Z"/>
        </w:rPr>
      </w:pPr>
      <w:ins w:id="737" w:author="Menezes, Fiona Shailin" w:date="2024-07-23T12:17:00Z" w16du:dateUtc="2024-07-23T11:17:00Z">
        <w:r>
          <w:t>Clostridium Perfringens (CFU)</w:t>
        </w:r>
      </w:ins>
    </w:p>
    <w:p w14:paraId="2D21CED8" w14:textId="77777777" w:rsidR="007A1A93" w:rsidRDefault="007A1A93" w:rsidP="007A1A93">
      <w:pPr>
        <w:rPr>
          <w:ins w:id="738" w:author="Menezes, Fiona Shailin" w:date="2024-07-23T12:17:00Z" w16du:dateUtc="2024-07-23T11:17:00Z"/>
        </w:rPr>
      </w:pPr>
      <w:ins w:id="739" w:author="Menezes, Fiona Shailin" w:date="2024-07-23T12:17:00Z" w16du:dateUtc="2024-07-23T11:17:00Z">
        <w:r>
          <w:t>Ammonium as NH4</w:t>
        </w:r>
      </w:ins>
    </w:p>
    <w:p w14:paraId="0508F1FD" w14:textId="77777777" w:rsidR="007A1A93" w:rsidRDefault="007A1A93" w:rsidP="007A1A93">
      <w:pPr>
        <w:rPr>
          <w:ins w:id="740" w:author="Menezes, Fiona Shailin" w:date="2024-07-23T12:17:00Z" w16du:dateUtc="2024-07-23T11:17:00Z"/>
        </w:rPr>
      </w:pPr>
      <w:ins w:id="741" w:author="Menezes, Fiona Shailin" w:date="2024-07-23T12:17:00Z" w16du:dateUtc="2024-07-23T11:17:00Z">
        <w:r>
          <w:t>Turbidity</w:t>
        </w:r>
      </w:ins>
    </w:p>
    <w:p w14:paraId="43382F42" w14:textId="77777777" w:rsidR="007A1A93" w:rsidRDefault="007A1A93" w:rsidP="007A1A93">
      <w:pPr>
        <w:rPr>
          <w:ins w:id="742" w:author="Menezes, Fiona Shailin" w:date="2024-07-23T12:17:00Z" w16du:dateUtc="2024-07-23T11:17:00Z"/>
        </w:rPr>
      </w:pPr>
      <w:ins w:id="743" w:author="Menezes, Fiona Shailin" w:date="2024-07-23T12:17:00Z" w16du:dateUtc="2024-07-23T11:17:00Z">
        <w:r>
          <w:t>Ammonium as Nitrate</w:t>
        </w:r>
      </w:ins>
    </w:p>
    <w:p w14:paraId="5D79C13B" w14:textId="77777777" w:rsidR="007A1A93" w:rsidRDefault="007A1A93" w:rsidP="007A1A93">
      <w:pPr>
        <w:rPr>
          <w:ins w:id="744" w:author="Menezes, Fiona Shailin" w:date="2024-07-23T12:17:00Z" w16du:dateUtc="2024-07-23T11:17:00Z"/>
        </w:rPr>
      </w:pPr>
      <w:ins w:id="745" w:author="Menezes, Fiona Shailin" w:date="2024-07-23T12:17:00Z" w16du:dateUtc="2024-07-23T11:17:00Z">
        <w:r>
          <w:t>Nitrite</w:t>
        </w:r>
      </w:ins>
    </w:p>
    <w:p w14:paraId="22F6CE80" w14:textId="77777777" w:rsidR="007A1A93" w:rsidRDefault="007A1A93" w:rsidP="007A1A93">
      <w:pPr>
        <w:rPr>
          <w:ins w:id="746" w:author="Menezes, Fiona Shailin" w:date="2024-07-23T12:17:00Z" w16du:dateUtc="2024-07-23T11:17:00Z"/>
        </w:rPr>
      </w:pPr>
      <w:ins w:id="747" w:author="Menezes, Fiona Shailin" w:date="2024-07-23T12:17:00Z" w16du:dateUtc="2024-07-23T11:17:00Z">
        <w:r>
          <w:t>Nitrate</w:t>
        </w:r>
      </w:ins>
    </w:p>
    <w:p w14:paraId="715CC4B6" w14:textId="77777777" w:rsidR="007A1A93" w:rsidRDefault="007A1A93" w:rsidP="007A1A93">
      <w:pPr>
        <w:rPr>
          <w:ins w:id="748" w:author="Menezes, Fiona Shailin" w:date="2024-07-23T12:17:00Z" w16du:dateUtc="2024-07-23T11:17:00Z"/>
        </w:rPr>
      </w:pPr>
      <w:proofErr w:type="spellStart"/>
      <w:ins w:id="749" w:author="Menezes, Fiona Shailin" w:date="2024-07-23T12:17:00Z" w16du:dateUtc="2024-07-23T11:17:00Z">
        <w:r>
          <w:t>Faecal</w:t>
        </w:r>
        <w:proofErr w:type="spellEnd"/>
        <w:r>
          <w:t xml:space="preserve"> Coliforms</w:t>
        </w:r>
      </w:ins>
    </w:p>
    <w:p w14:paraId="0EF36D83" w14:textId="77777777" w:rsidR="007A1A93" w:rsidRDefault="007A1A93" w:rsidP="007A1A93">
      <w:pPr>
        <w:rPr>
          <w:ins w:id="750" w:author="Menezes, Fiona Shailin" w:date="2024-07-23T12:17:00Z" w16du:dateUtc="2024-07-23T11:17:00Z"/>
        </w:rPr>
      </w:pPr>
      <w:ins w:id="751" w:author="Menezes, Fiona Shailin" w:date="2024-07-23T12:17:00Z" w16du:dateUtc="2024-07-23T11:17:00Z">
        <w:r>
          <w:t>Salmonella</w:t>
        </w:r>
      </w:ins>
    </w:p>
    <w:p w14:paraId="2BBCE394" w14:textId="77777777" w:rsidR="007A1A93" w:rsidRDefault="007A1A93" w:rsidP="007A1A93">
      <w:pPr>
        <w:rPr>
          <w:ins w:id="752" w:author="Menezes, Fiona Shailin" w:date="2024-07-23T12:17:00Z" w16du:dateUtc="2024-07-23T11:17:00Z"/>
        </w:rPr>
      </w:pPr>
      <w:ins w:id="753" w:author="Menezes, Fiona Shailin" w:date="2024-07-23T12:17:00Z" w16du:dateUtc="2024-07-23T11:17:00Z">
        <w:r>
          <w:t>BOD</w:t>
        </w:r>
      </w:ins>
    </w:p>
    <w:p w14:paraId="087365F5" w14:textId="77777777" w:rsidR="007A1A93" w:rsidRDefault="007A1A93" w:rsidP="007A1A93">
      <w:pPr>
        <w:rPr>
          <w:ins w:id="754" w:author="Menezes, Fiona Shailin" w:date="2024-07-23T12:17:00Z" w16du:dateUtc="2024-07-23T11:17:00Z"/>
        </w:rPr>
      </w:pPr>
      <w:ins w:id="755" w:author="Menezes, Fiona Shailin" w:date="2024-07-23T12:17:00Z" w16du:dateUtc="2024-07-23T11:17:00Z">
        <w:r>
          <w:t>COD</w:t>
        </w:r>
      </w:ins>
    </w:p>
    <w:p w14:paraId="4E1B1C87" w14:textId="77777777" w:rsidR="007A1A93" w:rsidRDefault="007A1A93" w:rsidP="007A1A93">
      <w:pPr>
        <w:rPr>
          <w:ins w:id="756" w:author="Menezes, Fiona Shailin" w:date="2024-07-23T12:17:00Z" w16du:dateUtc="2024-07-23T11:17:00Z"/>
        </w:rPr>
      </w:pPr>
      <w:ins w:id="757" w:author="Menezes, Fiona Shailin" w:date="2024-07-23T12:17:00Z" w16du:dateUtc="2024-07-23T11:17:00Z">
        <w:r>
          <w:lastRenderedPageBreak/>
          <w:t>Suspended Solids</w:t>
        </w:r>
      </w:ins>
    </w:p>
    <w:p w14:paraId="01224D8D" w14:textId="77777777" w:rsidR="007A1A93" w:rsidRDefault="007A1A93" w:rsidP="007A1A93">
      <w:pPr>
        <w:rPr>
          <w:ins w:id="758" w:author="Menezes, Fiona Shailin" w:date="2024-07-23T12:17:00Z" w16du:dateUtc="2024-07-23T11:17:00Z"/>
        </w:rPr>
      </w:pPr>
      <w:ins w:id="759" w:author="Menezes, Fiona Shailin" w:date="2024-07-23T12:17:00Z" w16du:dateUtc="2024-07-23T11:17:00Z">
        <w:r>
          <w:t>ID</w:t>
        </w:r>
      </w:ins>
    </w:p>
    <w:p w14:paraId="1C05B9EB" w14:textId="77777777" w:rsidR="007A1A93" w:rsidRDefault="007A1A93" w:rsidP="007A1A93">
      <w:pPr>
        <w:rPr>
          <w:ins w:id="760" w:author="Menezes, Fiona Shailin" w:date="2024-07-23T12:17:00Z" w16du:dateUtc="2024-07-23T11:17:00Z"/>
        </w:rPr>
      </w:pPr>
      <w:ins w:id="761" w:author="Menezes, Fiona Shailin" w:date="2024-07-23T12:17:00Z" w16du:dateUtc="2024-07-23T11:17:00Z">
        <w:r>
          <w:t>Site Name</w:t>
        </w:r>
      </w:ins>
    </w:p>
    <w:p w14:paraId="22BA3FD8" w14:textId="77777777" w:rsidR="007A1A93" w:rsidRDefault="007A1A93" w:rsidP="007A1A93">
      <w:pPr>
        <w:rPr>
          <w:ins w:id="762" w:author="Menezes, Fiona Shailin" w:date="2024-07-23T12:17:00Z" w16du:dateUtc="2024-07-23T11:17:00Z"/>
        </w:rPr>
      </w:pPr>
      <w:ins w:id="763" w:author="Menezes, Fiona Shailin" w:date="2024-07-23T12:17:00Z" w16du:dateUtc="2024-07-23T11:17:00Z">
        <w:r>
          <w:t>River</w:t>
        </w:r>
      </w:ins>
    </w:p>
    <w:p w14:paraId="0000004C" w14:textId="5E300DC8" w:rsidR="00780D01" w:rsidRDefault="007A1A93" w:rsidP="007A1A93">
      <w:pPr>
        <w:rPr>
          <w:ins w:id="764" w:author="Menezes, Fiona Shailin" w:date="2024-07-27T20:54:00Z" w16du:dateUtc="2024-07-27T19:54:00Z"/>
        </w:rPr>
      </w:pPr>
      <w:ins w:id="765" w:author="Menezes, Fiona Shailin" w:date="2024-07-23T12:17:00Z" w16du:dateUtc="2024-07-23T11:17:00Z">
        <w:r>
          <w:t>Total Coliform</w:t>
        </w:r>
      </w:ins>
    </w:p>
    <w:p w14:paraId="55E8A41E" w14:textId="77777777" w:rsidR="00486EA1" w:rsidRDefault="00486EA1" w:rsidP="007A1A93">
      <w:pPr>
        <w:rPr>
          <w:ins w:id="766" w:author="Menezes, Fiona Shailin" w:date="2024-07-27T20:54:00Z" w16du:dateUtc="2024-07-27T19:54:00Z"/>
        </w:rPr>
      </w:pPr>
    </w:p>
    <w:p w14:paraId="5380680A" w14:textId="77777777" w:rsidR="00486EA1" w:rsidRDefault="00486EA1" w:rsidP="007A1A93">
      <w:pPr>
        <w:rPr>
          <w:ins w:id="767" w:author="Fiona Shailin Menezes" w:date="2024-08-01T22:53:00Z" w16du:dateUtc="2024-08-01T21:53:00Z"/>
        </w:rPr>
      </w:pPr>
    </w:p>
    <w:p w14:paraId="288F4248" w14:textId="77777777" w:rsidR="00ED26F4" w:rsidRDefault="00ED26F4" w:rsidP="007A1A93">
      <w:pPr>
        <w:rPr>
          <w:ins w:id="768" w:author="Fiona Shailin Menezes" w:date="2024-08-01T22:53:00Z" w16du:dateUtc="2024-08-01T21:53:00Z"/>
        </w:rPr>
      </w:pPr>
    </w:p>
    <w:p w14:paraId="4F0AB2FD" w14:textId="7515CCE6" w:rsidR="00ED26F4" w:rsidRDefault="00ED26F4" w:rsidP="007A1A93">
      <w:pPr>
        <w:rPr>
          <w:ins w:id="769" w:author="Fiona Shailin Menezes" w:date="2024-08-01T22:56:00Z" w16du:dateUtc="2024-08-01T21:56:00Z"/>
        </w:rPr>
      </w:pPr>
      <w:ins w:id="770" w:author="Fiona Shailin Menezes" w:date="2024-08-01T22:53:00Z" w16du:dateUtc="2024-08-01T21:53:00Z">
        <w:r>
          <w:t>Environmental Stand</w:t>
        </w:r>
      </w:ins>
      <w:ins w:id="771" w:author="Fiona Shailin Menezes" w:date="2024-08-01T22:54:00Z" w16du:dateUtc="2024-08-01T21:54:00Z">
        <w:r>
          <w:t>ards for Water:</w:t>
        </w:r>
      </w:ins>
    </w:p>
    <w:p w14:paraId="097CCBC2" w14:textId="5E8E1A42" w:rsidR="00ED26F4" w:rsidRPr="00ED26F4" w:rsidRDefault="00ED26F4" w:rsidP="007A1A93">
      <w:pPr>
        <w:rPr>
          <w:ins w:id="772" w:author="Fiona Shailin Menezes" w:date="2024-08-01T22:54:00Z" w16du:dateUtc="2024-08-01T21:54:00Z"/>
          <w:b/>
          <w:bCs/>
          <w:rPrChange w:id="773" w:author="Fiona Shailin Menezes" w:date="2024-08-01T22:56:00Z" w16du:dateUtc="2024-08-01T21:56:00Z">
            <w:rPr>
              <w:ins w:id="774" w:author="Fiona Shailin Menezes" w:date="2024-08-01T22:54:00Z" w16du:dateUtc="2024-08-01T21:54:00Z"/>
            </w:rPr>
          </w:rPrChange>
        </w:rPr>
      </w:pPr>
      <w:ins w:id="775" w:author="Fiona Shailin Menezes" w:date="2024-08-01T22:56:00Z" w16du:dateUtc="2024-08-01T21:56:00Z">
        <w:r w:rsidRPr="00ED26F4">
          <w:rPr>
            <w:b/>
            <w:bCs/>
            <w:rPrChange w:id="776" w:author="Fiona Shailin Menezes" w:date="2024-08-01T22:56:00Z" w16du:dateUtc="2024-08-01T21:56:00Z">
              <w:rPr/>
            </w:rPrChange>
          </w:rPr>
          <w:t>Total Coliforms:</w:t>
        </w:r>
      </w:ins>
    </w:p>
    <w:p w14:paraId="64481CCF" w14:textId="4E94CFA7" w:rsidR="00ED26F4" w:rsidRPr="00ED26F4" w:rsidRDefault="00ED26F4" w:rsidP="00ED26F4">
      <w:pPr>
        <w:rPr>
          <w:ins w:id="777" w:author="Fiona Shailin Menezes" w:date="2024-08-01T22:56:00Z"/>
          <w:lang w:val="en-IN"/>
          <w:rPrChange w:id="778" w:author="Fiona Shailin Menezes" w:date="2024-08-01T22:56:00Z" w16du:dateUtc="2024-08-01T21:56:00Z">
            <w:rPr>
              <w:ins w:id="779" w:author="Fiona Shailin Menezes" w:date="2024-08-01T22:56:00Z"/>
              <w:b/>
              <w:bCs/>
              <w:lang w:val="en-IN"/>
            </w:rPr>
          </w:rPrChange>
        </w:rPr>
      </w:pPr>
      <w:ins w:id="780" w:author="Fiona Shailin Menezes" w:date="2024-08-01T22:56:00Z" w16du:dateUtc="2024-08-01T21:56:00Z">
        <w:r>
          <w:rPr>
            <w:b/>
            <w:bCs/>
            <w:lang w:val="en-IN"/>
          </w:rPr>
          <w:t xml:space="preserve"> </w:t>
        </w:r>
      </w:ins>
      <w:ins w:id="781" w:author="Fiona Shailin Menezes" w:date="2024-08-01T22:56:00Z">
        <w:r w:rsidRPr="00ED26F4">
          <w:rPr>
            <w:lang w:val="en-IN"/>
            <w:rPrChange w:id="782" w:author="Fiona Shailin Menezes" w:date="2024-08-01T22:56:00Z" w16du:dateUtc="2024-08-01T21:56:00Z">
              <w:rPr>
                <w:b/>
                <w:bCs/>
                <w:lang w:val="en-IN"/>
              </w:rPr>
            </w:rPrChange>
          </w:rPr>
          <w:t>EC Bathing Water Directive Microbiological Standards</w:t>
        </w:r>
      </w:ins>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3105"/>
        <w:gridCol w:w="3120"/>
      </w:tblGrid>
      <w:tr w:rsidR="00ED26F4" w:rsidRPr="00ED26F4" w14:paraId="2DF62816" w14:textId="77777777" w:rsidTr="00ED26F4">
        <w:trPr>
          <w:tblCellSpacing w:w="15" w:type="dxa"/>
          <w:ins w:id="783" w:author="Fiona Shailin Menezes" w:date="2024-08-01T22:56:00Z"/>
        </w:trPr>
        <w:tc>
          <w:tcPr>
            <w:tcW w:w="3074" w:type="dxa"/>
            <w:tcBorders>
              <w:top w:val="outset" w:sz="6" w:space="0" w:color="auto"/>
              <w:left w:val="outset" w:sz="6" w:space="0" w:color="auto"/>
              <w:bottom w:val="outset" w:sz="6" w:space="0" w:color="auto"/>
              <w:right w:val="outset" w:sz="6" w:space="0" w:color="auto"/>
            </w:tcBorders>
            <w:shd w:val="clear" w:color="auto" w:fill="FFFFFF"/>
            <w:hideMark/>
          </w:tcPr>
          <w:p w14:paraId="3D8612E8" w14:textId="77777777" w:rsidR="00ED26F4" w:rsidRPr="00ED26F4" w:rsidRDefault="00ED26F4" w:rsidP="00ED26F4">
            <w:pPr>
              <w:rPr>
                <w:ins w:id="784" w:author="Fiona Shailin Menezes" w:date="2024-08-01T22:56:00Z"/>
                <w:lang w:val="en-IN"/>
                <w:rPrChange w:id="785" w:author="Fiona Shailin Menezes" w:date="2024-08-01T22:56:00Z" w16du:dateUtc="2024-08-01T21:56:00Z">
                  <w:rPr>
                    <w:ins w:id="786" w:author="Fiona Shailin Menezes" w:date="2024-08-01T22:56:00Z"/>
                    <w:b/>
                    <w:bCs/>
                    <w:lang w:val="en-IN"/>
                  </w:rPr>
                </w:rPrChange>
              </w:rPr>
            </w:pPr>
            <w:ins w:id="787" w:author="Fiona Shailin Menezes" w:date="2024-08-01T22:56:00Z">
              <w:r w:rsidRPr="00ED26F4">
                <w:rPr>
                  <w:lang w:val="en-IN"/>
                  <w:rPrChange w:id="788" w:author="Fiona Shailin Menezes" w:date="2024-08-01T22:56:00Z" w16du:dateUtc="2024-08-01T21:56:00Z">
                    <w:rPr>
                      <w:b/>
                      <w:bCs/>
                      <w:lang w:val="en-IN"/>
                    </w:rPr>
                  </w:rPrChange>
                </w:rPr>
                <w:t>Organism</w:t>
              </w:r>
            </w:ins>
          </w:p>
        </w:tc>
        <w:tc>
          <w:tcPr>
            <w:tcW w:w="3075" w:type="dxa"/>
            <w:tcBorders>
              <w:top w:val="outset" w:sz="6" w:space="0" w:color="auto"/>
              <w:left w:val="outset" w:sz="6" w:space="0" w:color="auto"/>
              <w:bottom w:val="outset" w:sz="6" w:space="0" w:color="auto"/>
              <w:right w:val="outset" w:sz="6" w:space="0" w:color="auto"/>
            </w:tcBorders>
            <w:shd w:val="clear" w:color="auto" w:fill="FFFFFF"/>
            <w:hideMark/>
          </w:tcPr>
          <w:p w14:paraId="5B9022B9" w14:textId="77777777" w:rsidR="00ED26F4" w:rsidRPr="00ED26F4" w:rsidRDefault="00ED26F4" w:rsidP="00ED26F4">
            <w:pPr>
              <w:rPr>
                <w:ins w:id="789" w:author="Fiona Shailin Menezes" w:date="2024-08-01T22:56:00Z"/>
                <w:lang w:val="en-IN"/>
                <w:rPrChange w:id="790" w:author="Fiona Shailin Menezes" w:date="2024-08-01T22:56:00Z" w16du:dateUtc="2024-08-01T21:56:00Z">
                  <w:rPr>
                    <w:ins w:id="791" w:author="Fiona Shailin Menezes" w:date="2024-08-01T22:56:00Z"/>
                    <w:b/>
                    <w:bCs/>
                    <w:lang w:val="en-IN"/>
                  </w:rPr>
                </w:rPrChange>
              </w:rPr>
            </w:pPr>
            <w:ins w:id="792" w:author="Fiona Shailin Menezes" w:date="2024-08-01T22:56:00Z">
              <w:r w:rsidRPr="00ED26F4">
                <w:rPr>
                  <w:lang w:val="en-IN"/>
                  <w:rPrChange w:id="793" w:author="Fiona Shailin Menezes" w:date="2024-08-01T22:56:00Z" w16du:dateUtc="2024-08-01T21:56:00Z">
                    <w:rPr>
                      <w:b/>
                      <w:bCs/>
                      <w:lang w:val="en-IN"/>
                    </w:rPr>
                  </w:rPrChange>
                </w:rPr>
                <w:t>Mandatory Standard</w:t>
              </w:r>
            </w:ins>
          </w:p>
        </w:tc>
        <w:tc>
          <w:tcPr>
            <w:tcW w:w="3075" w:type="dxa"/>
            <w:tcBorders>
              <w:top w:val="outset" w:sz="6" w:space="0" w:color="auto"/>
              <w:left w:val="outset" w:sz="6" w:space="0" w:color="auto"/>
              <w:bottom w:val="outset" w:sz="6" w:space="0" w:color="auto"/>
              <w:right w:val="outset" w:sz="6" w:space="0" w:color="auto"/>
            </w:tcBorders>
            <w:shd w:val="clear" w:color="auto" w:fill="FFFFFF"/>
            <w:hideMark/>
          </w:tcPr>
          <w:p w14:paraId="4391083F" w14:textId="77777777" w:rsidR="00ED26F4" w:rsidRPr="00ED26F4" w:rsidRDefault="00ED26F4" w:rsidP="00ED26F4">
            <w:pPr>
              <w:rPr>
                <w:ins w:id="794" w:author="Fiona Shailin Menezes" w:date="2024-08-01T22:56:00Z"/>
                <w:lang w:val="en-IN"/>
                <w:rPrChange w:id="795" w:author="Fiona Shailin Menezes" w:date="2024-08-01T22:56:00Z" w16du:dateUtc="2024-08-01T21:56:00Z">
                  <w:rPr>
                    <w:ins w:id="796" w:author="Fiona Shailin Menezes" w:date="2024-08-01T22:56:00Z"/>
                    <w:b/>
                    <w:bCs/>
                    <w:lang w:val="en-IN"/>
                  </w:rPr>
                </w:rPrChange>
              </w:rPr>
            </w:pPr>
            <w:ins w:id="797" w:author="Fiona Shailin Menezes" w:date="2024-08-01T22:56:00Z">
              <w:r w:rsidRPr="00ED26F4">
                <w:rPr>
                  <w:lang w:val="en-IN"/>
                  <w:rPrChange w:id="798" w:author="Fiona Shailin Menezes" w:date="2024-08-01T22:56:00Z" w16du:dateUtc="2024-08-01T21:56:00Z">
                    <w:rPr>
                      <w:b/>
                      <w:bCs/>
                      <w:lang w:val="en-IN"/>
                    </w:rPr>
                  </w:rPrChange>
                </w:rPr>
                <w:t>Guideline Standard</w:t>
              </w:r>
            </w:ins>
          </w:p>
        </w:tc>
      </w:tr>
      <w:tr w:rsidR="00ED26F4" w:rsidRPr="00ED26F4" w14:paraId="2BC5184E" w14:textId="77777777" w:rsidTr="00ED26F4">
        <w:trPr>
          <w:tblCellSpacing w:w="15" w:type="dxa"/>
          <w:ins w:id="799" w:author="Fiona Shailin Menezes" w:date="2024-08-01T22:56:00Z"/>
        </w:trPr>
        <w:tc>
          <w:tcPr>
            <w:tcW w:w="3074" w:type="dxa"/>
            <w:tcBorders>
              <w:top w:val="outset" w:sz="6" w:space="0" w:color="auto"/>
              <w:left w:val="outset" w:sz="6" w:space="0" w:color="auto"/>
              <w:bottom w:val="outset" w:sz="6" w:space="0" w:color="auto"/>
              <w:right w:val="outset" w:sz="6" w:space="0" w:color="auto"/>
            </w:tcBorders>
            <w:shd w:val="clear" w:color="auto" w:fill="FFFFFF"/>
            <w:hideMark/>
          </w:tcPr>
          <w:p w14:paraId="576CAD9B" w14:textId="77777777" w:rsidR="00ED26F4" w:rsidRPr="00ED26F4" w:rsidRDefault="00ED26F4" w:rsidP="00ED26F4">
            <w:pPr>
              <w:rPr>
                <w:ins w:id="800" w:author="Fiona Shailin Menezes" w:date="2024-08-01T22:56:00Z"/>
                <w:lang w:val="en-IN"/>
                <w:rPrChange w:id="801" w:author="Fiona Shailin Menezes" w:date="2024-08-01T22:56:00Z" w16du:dateUtc="2024-08-01T21:56:00Z">
                  <w:rPr>
                    <w:ins w:id="802" w:author="Fiona Shailin Menezes" w:date="2024-08-01T22:56:00Z"/>
                    <w:b/>
                    <w:bCs/>
                    <w:lang w:val="en-IN"/>
                  </w:rPr>
                </w:rPrChange>
              </w:rPr>
            </w:pPr>
            <w:ins w:id="803" w:author="Fiona Shailin Menezes" w:date="2024-08-01T22:56:00Z">
              <w:r w:rsidRPr="00ED26F4">
                <w:rPr>
                  <w:lang w:val="en-IN"/>
                  <w:rPrChange w:id="804" w:author="Fiona Shailin Menezes" w:date="2024-08-01T22:56:00Z" w16du:dateUtc="2024-08-01T21:56:00Z">
                    <w:rPr>
                      <w:b/>
                      <w:bCs/>
                      <w:lang w:val="en-IN"/>
                    </w:rPr>
                  </w:rPrChange>
                </w:rPr>
                <w:t>Total coliforms</w:t>
              </w:r>
            </w:ins>
          </w:p>
        </w:tc>
        <w:tc>
          <w:tcPr>
            <w:tcW w:w="3075" w:type="dxa"/>
            <w:tcBorders>
              <w:top w:val="outset" w:sz="6" w:space="0" w:color="auto"/>
              <w:left w:val="outset" w:sz="6" w:space="0" w:color="auto"/>
              <w:bottom w:val="outset" w:sz="6" w:space="0" w:color="auto"/>
              <w:right w:val="outset" w:sz="6" w:space="0" w:color="auto"/>
            </w:tcBorders>
            <w:shd w:val="clear" w:color="auto" w:fill="FFFFFF"/>
            <w:hideMark/>
          </w:tcPr>
          <w:p w14:paraId="7F4CF66F" w14:textId="77777777" w:rsidR="00ED26F4" w:rsidRPr="00ED26F4" w:rsidRDefault="00ED26F4" w:rsidP="00ED26F4">
            <w:pPr>
              <w:rPr>
                <w:ins w:id="805" w:author="Fiona Shailin Menezes" w:date="2024-08-01T22:56:00Z"/>
                <w:lang w:val="en-IN"/>
                <w:rPrChange w:id="806" w:author="Fiona Shailin Menezes" w:date="2024-08-01T22:56:00Z" w16du:dateUtc="2024-08-01T21:56:00Z">
                  <w:rPr>
                    <w:ins w:id="807" w:author="Fiona Shailin Menezes" w:date="2024-08-01T22:56:00Z"/>
                    <w:b/>
                    <w:bCs/>
                    <w:lang w:val="en-IN"/>
                  </w:rPr>
                </w:rPrChange>
              </w:rPr>
            </w:pPr>
            <w:ins w:id="808" w:author="Fiona Shailin Menezes" w:date="2024-08-01T22:56:00Z">
              <w:r w:rsidRPr="00ED26F4">
                <w:rPr>
                  <w:lang w:val="en-IN"/>
                  <w:rPrChange w:id="809" w:author="Fiona Shailin Menezes" w:date="2024-08-01T22:56:00Z" w16du:dateUtc="2024-08-01T21:56:00Z">
                    <w:rPr>
                      <w:b/>
                      <w:bCs/>
                      <w:lang w:val="en-IN"/>
                    </w:rPr>
                  </w:rPrChange>
                </w:rPr>
                <w:t>10,000 per 100 ml</w:t>
              </w:r>
            </w:ins>
          </w:p>
        </w:tc>
        <w:tc>
          <w:tcPr>
            <w:tcW w:w="3075" w:type="dxa"/>
            <w:tcBorders>
              <w:top w:val="outset" w:sz="6" w:space="0" w:color="auto"/>
              <w:left w:val="outset" w:sz="6" w:space="0" w:color="auto"/>
              <w:bottom w:val="outset" w:sz="6" w:space="0" w:color="auto"/>
              <w:right w:val="outset" w:sz="6" w:space="0" w:color="auto"/>
            </w:tcBorders>
            <w:shd w:val="clear" w:color="auto" w:fill="FFFFFF"/>
            <w:hideMark/>
          </w:tcPr>
          <w:p w14:paraId="46970C71" w14:textId="77777777" w:rsidR="00ED26F4" w:rsidRPr="00ED26F4" w:rsidRDefault="00ED26F4" w:rsidP="00ED26F4">
            <w:pPr>
              <w:rPr>
                <w:ins w:id="810" w:author="Fiona Shailin Menezes" w:date="2024-08-01T22:56:00Z"/>
                <w:lang w:val="en-IN"/>
                <w:rPrChange w:id="811" w:author="Fiona Shailin Menezes" w:date="2024-08-01T22:56:00Z" w16du:dateUtc="2024-08-01T21:56:00Z">
                  <w:rPr>
                    <w:ins w:id="812" w:author="Fiona Shailin Menezes" w:date="2024-08-01T22:56:00Z"/>
                    <w:b/>
                    <w:bCs/>
                    <w:lang w:val="en-IN"/>
                  </w:rPr>
                </w:rPrChange>
              </w:rPr>
            </w:pPr>
            <w:ins w:id="813" w:author="Fiona Shailin Menezes" w:date="2024-08-01T22:56:00Z">
              <w:r w:rsidRPr="00ED26F4">
                <w:rPr>
                  <w:lang w:val="en-IN"/>
                  <w:rPrChange w:id="814" w:author="Fiona Shailin Menezes" w:date="2024-08-01T22:56:00Z" w16du:dateUtc="2024-08-01T21:56:00Z">
                    <w:rPr>
                      <w:b/>
                      <w:bCs/>
                      <w:lang w:val="en-IN"/>
                    </w:rPr>
                  </w:rPrChange>
                </w:rPr>
                <w:t>500 per 100 ml</w:t>
              </w:r>
            </w:ins>
          </w:p>
        </w:tc>
      </w:tr>
    </w:tbl>
    <w:p w14:paraId="1ACBA889" w14:textId="72FC7DB0" w:rsidR="00ED26F4" w:rsidRDefault="00ED26F4" w:rsidP="007A1A93">
      <w:pPr>
        <w:rPr>
          <w:ins w:id="815" w:author="Fiona Shailin Menezes" w:date="2024-08-01T22:57:00Z" w16du:dateUtc="2024-08-01T21:57:00Z"/>
        </w:rPr>
      </w:pPr>
      <w:ins w:id="816" w:author="Fiona Shailin Menezes" w:date="2024-08-01T22:57:00Z" w16du:dateUtc="2024-08-01T21:57:00Z">
        <w:r>
          <w:t xml:space="preserve">Link: </w:t>
        </w:r>
      </w:ins>
      <w:ins w:id="817" w:author="Fiona Shailin Menezes" w:date="2024-08-01T22:58:00Z" w16du:dateUtc="2024-08-01T21:58:00Z">
        <w:r>
          <w:fldChar w:fldCharType="begin"/>
        </w:r>
        <w:r>
          <w:instrText>HYPERLINK "</w:instrText>
        </w:r>
      </w:ins>
      <w:ins w:id="818" w:author="Fiona Shailin Menezes" w:date="2024-08-01T22:57:00Z" w16du:dateUtc="2024-08-01T21:57:00Z">
        <w:r w:rsidRPr="00ED26F4">
          <w:rPr>
            <w:rPrChange w:id="819" w:author="Fiona Shailin Menezes" w:date="2024-08-01T22:58:00Z" w16du:dateUtc="2024-08-01T21:58:00Z">
              <w:rPr>
                <w:rStyle w:val="Hyperlink"/>
              </w:rPr>
            </w:rPrChange>
          </w:rPr>
          <w:instrText>https://publications.parliament.uk/pa/cm199798/cmselect/cmenvtra/266ii/et0216.htm</w:instrText>
        </w:r>
      </w:ins>
      <w:ins w:id="820" w:author="Fiona Shailin Menezes" w:date="2024-08-01T22:58:00Z" w16du:dateUtc="2024-08-01T21:58:00Z">
        <w:r>
          <w:instrText>"</w:instrText>
        </w:r>
        <w:r>
          <w:fldChar w:fldCharType="separate"/>
        </w:r>
      </w:ins>
      <w:ins w:id="821" w:author="Fiona Shailin Menezes" w:date="2024-08-01T22:57:00Z" w16du:dateUtc="2024-08-01T21:57:00Z">
        <w:r w:rsidRPr="00ED26F4">
          <w:rPr>
            <w:rStyle w:val="Hyperlink"/>
          </w:rPr>
          <w:t>https://publications.parliament.uk/pa/cm199798/cmselect/cmenvtra/266ii/et0216.htm</w:t>
        </w:r>
      </w:ins>
      <w:ins w:id="822" w:author="Fiona Shailin Menezes" w:date="2024-08-01T22:58:00Z" w16du:dateUtc="2024-08-01T21:58:00Z">
        <w:r>
          <w:fldChar w:fldCharType="end"/>
        </w:r>
      </w:ins>
    </w:p>
    <w:p w14:paraId="4D5EC532" w14:textId="77777777" w:rsidR="00ED26F4" w:rsidRPr="00ED26F4" w:rsidRDefault="00ED26F4" w:rsidP="007A1A93">
      <w:pPr>
        <w:rPr>
          <w:ins w:id="823" w:author="Fiona Shailin Menezes" w:date="2024-08-01T22:54:00Z" w16du:dateUtc="2024-08-01T21:54:00Z"/>
        </w:rPr>
      </w:pPr>
    </w:p>
    <w:p w14:paraId="3138CD1E" w14:textId="311CA8D2" w:rsidR="00ED26F4" w:rsidRDefault="00ED26F4" w:rsidP="007A1A93">
      <w:pPr>
        <w:rPr>
          <w:ins w:id="824" w:author="Fiona Shailin Menezes" w:date="2024-08-01T22:54:00Z" w16du:dateUtc="2024-08-01T21:54:00Z"/>
          <w:b/>
          <w:bCs/>
        </w:rPr>
      </w:pPr>
      <w:proofErr w:type="spellStart"/>
      <w:proofErr w:type="gramStart"/>
      <w:ins w:id="825" w:author="Fiona Shailin Menezes" w:date="2024-08-01T22:54:00Z" w16du:dateUtc="2024-08-01T21:54:00Z">
        <w:r w:rsidRPr="00ED26F4">
          <w:rPr>
            <w:b/>
            <w:bCs/>
            <w:rPrChange w:id="826" w:author="Fiona Shailin Menezes" w:date="2024-08-01T22:54:00Z" w16du:dateUtc="2024-08-01T21:54:00Z">
              <w:rPr/>
            </w:rPrChange>
          </w:rPr>
          <w:t>E.Coli</w:t>
        </w:r>
        <w:proofErr w:type="spellEnd"/>
        <w:proofErr w:type="gramEnd"/>
        <w:r w:rsidRPr="00ED26F4">
          <w:rPr>
            <w:b/>
            <w:bCs/>
            <w:rPrChange w:id="827" w:author="Fiona Shailin Menezes" w:date="2024-08-01T22:54:00Z" w16du:dateUtc="2024-08-01T21:54:00Z">
              <w:rPr/>
            </w:rPrChange>
          </w:rPr>
          <w:t>:</w:t>
        </w:r>
      </w:ins>
    </w:p>
    <w:p w14:paraId="59E170A5" w14:textId="77777777" w:rsidR="00ED26F4" w:rsidRPr="00ED26F4" w:rsidRDefault="00ED26F4" w:rsidP="00ED26F4">
      <w:pPr>
        <w:rPr>
          <w:ins w:id="828" w:author="Fiona Shailin Menezes" w:date="2024-08-01T22:54:00Z" w16du:dateUtc="2024-08-01T21:54:00Z"/>
          <w:rPrChange w:id="829" w:author="Fiona Shailin Menezes" w:date="2024-08-01T22:54:00Z" w16du:dateUtc="2024-08-01T21:54:00Z">
            <w:rPr>
              <w:ins w:id="830" w:author="Fiona Shailin Menezes" w:date="2024-08-01T22:54:00Z" w16du:dateUtc="2024-08-01T21:54:00Z"/>
              <w:b/>
              <w:bCs/>
            </w:rPr>
          </w:rPrChange>
        </w:rPr>
      </w:pPr>
      <w:ins w:id="831" w:author="Fiona Shailin Menezes" w:date="2024-08-01T22:54:00Z" w16du:dateUtc="2024-08-01T21:54:00Z">
        <w:r w:rsidRPr="00ED26F4">
          <w:rPr>
            <w:rPrChange w:id="832" w:author="Fiona Shailin Menezes" w:date="2024-08-01T22:54:00Z" w16du:dateUtc="2024-08-01T21:54:00Z">
              <w:rPr>
                <w:b/>
                <w:bCs/>
              </w:rPr>
            </w:rPrChange>
          </w:rPr>
          <w:t>Classification</w:t>
        </w:r>
        <w:r w:rsidRPr="00ED26F4">
          <w:rPr>
            <w:rPrChange w:id="833" w:author="Fiona Shailin Menezes" w:date="2024-08-01T22:54:00Z" w16du:dateUtc="2024-08-01T21:54:00Z">
              <w:rPr>
                <w:b/>
                <w:bCs/>
              </w:rPr>
            </w:rPrChange>
          </w:rPr>
          <w:tab/>
          <w:t>Thresholds (percentile)</w:t>
        </w:r>
      </w:ins>
    </w:p>
    <w:p w14:paraId="38AB5DDB" w14:textId="77777777" w:rsidR="00ED26F4" w:rsidRPr="00ED26F4" w:rsidRDefault="00ED26F4" w:rsidP="00ED26F4">
      <w:pPr>
        <w:rPr>
          <w:ins w:id="834" w:author="Fiona Shailin Menezes" w:date="2024-08-01T22:54:00Z" w16du:dateUtc="2024-08-01T21:54:00Z"/>
          <w:rPrChange w:id="835" w:author="Fiona Shailin Menezes" w:date="2024-08-01T22:54:00Z" w16du:dateUtc="2024-08-01T21:54:00Z">
            <w:rPr>
              <w:ins w:id="836" w:author="Fiona Shailin Menezes" w:date="2024-08-01T22:54:00Z" w16du:dateUtc="2024-08-01T21:54:00Z"/>
              <w:b/>
              <w:bCs/>
            </w:rPr>
          </w:rPrChange>
        </w:rPr>
      </w:pPr>
      <w:ins w:id="837" w:author="Fiona Shailin Menezes" w:date="2024-08-01T22:54:00Z" w16du:dateUtc="2024-08-01T21:54:00Z">
        <w:r w:rsidRPr="00ED26F4">
          <w:rPr>
            <w:rPrChange w:id="838" w:author="Fiona Shailin Menezes" w:date="2024-08-01T22:54:00Z" w16du:dateUtc="2024-08-01T21:54:00Z">
              <w:rPr>
                <w:b/>
                <w:bCs/>
              </w:rPr>
            </w:rPrChange>
          </w:rPr>
          <w:t>Coastal Bathing Waters</w:t>
        </w:r>
      </w:ins>
    </w:p>
    <w:p w14:paraId="213C7453" w14:textId="77777777" w:rsidR="00ED26F4" w:rsidRPr="00ED26F4" w:rsidRDefault="00ED26F4" w:rsidP="00ED26F4">
      <w:pPr>
        <w:rPr>
          <w:ins w:id="839" w:author="Fiona Shailin Menezes" w:date="2024-08-01T22:54:00Z" w16du:dateUtc="2024-08-01T21:54:00Z"/>
          <w:rPrChange w:id="840" w:author="Fiona Shailin Menezes" w:date="2024-08-01T22:54:00Z" w16du:dateUtc="2024-08-01T21:54:00Z">
            <w:rPr>
              <w:ins w:id="841" w:author="Fiona Shailin Menezes" w:date="2024-08-01T22:54:00Z" w16du:dateUtc="2024-08-01T21:54:00Z"/>
              <w:b/>
              <w:bCs/>
            </w:rPr>
          </w:rPrChange>
        </w:rPr>
      </w:pPr>
      <w:ins w:id="842" w:author="Fiona Shailin Menezes" w:date="2024-08-01T22:54:00Z" w16du:dateUtc="2024-08-01T21:54:00Z">
        <w:r w:rsidRPr="00ED26F4">
          <w:rPr>
            <w:rPrChange w:id="843" w:author="Fiona Shailin Menezes" w:date="2024-08-01T22:54:00Z" w16du:dateUtc="2024-08-01T21:54:00Z">
              <w:rPr>
                <w:b/>
                <w:bCs/>
              </w:rPr>
            </w:rPrChange>
          </w:rPr>
          <w:t>Excellent</w:t>
        </w:r>
        <w:r w:rsidRPr="00ED26F4">
          <w:rPr>
            <w:rPrChange w:id="844" w:author="Fiona Shailin Menezes" w:date="2024-08-01T22:54:00Z" w16du:dateUtc="2024-08-01T21:54:00Z">
              <w:rPr>
                <w:b/>
                <w:bCs/>
              </w:rPr>
            </w:rPrChange>
          </w:rPr>
          <w:tab/>
          <w:t xml:space="preserve">EC: ≤250 </w:t>
        </w:r>
        <w:proofErr w:type="spellStart"/>
        <w:r w:rsidRPr="00ED26F4">
          <w:rPr>
            <w:rPrChange w:id="845" w:author="Fiona Shailin Menezes" w:date="2024-08-01T22:54:00Z" w16du:dateUtc="2024-08-01T21:54:00Z">
              <w:rPr>
                <w:b/>
                <w:bCs/>
              </w:rPr>
            </w:rPrChange>
          </w:rPr>
          <w:t>cfu</w:t>
        </w:r>
        <w:proofErr w:type="spellEnd"/>
        <w:r w:rsidRPr="00ED26F4">
          <w:rPr>
            <w:rPrChange w:id="846" w:author="Fiona Shailin Menezes" w:date="2024-08-01T22:54:00Z" w16du:dateUtc="2024-08-01T21:54:00Z">
              <w:rPr>
                <w:b/>
                <w:bCs/>
              </w:rPr>
            </w:rPrChange>
          </w:rPr>
          <w:t>/100</w:t>
        </w:r>
        <w:proofErr w:type="gramStart"/>
        <w:r w:rsidRPr="00ED26F4">
          <w:rPr>
            <w:rPrChange w:id="847" w:author="Fiona Shailin Menezes" w:date="2024-08-01T22:54:00Z" w16du:dateUtc="2024-08-01T21:54:00Z">
              <w:rPr>
                <w:b/>
                <w:bCs/>
              </w:rPr>
            </w:rPrChange>
          </w:rPr>
          <w:t>ml ;</w:t>
        </w:r>
        <w:proofErr w:type="gramEnd"/>
        <w:r w:rsidRPr="00ED26F4">
          <w:rPr>
            <w:rPrChange w:id="848" w:author="Fiona Shailin Menezes" w:date="2024-08-01T22:54:00Z" w16du:dateUtc="2024-08-01T21:54:00Z">
              <w:rPr>
                <w:b/>
                <w:bCs/>
              </w:rPr>
            </w:rPrChange>
          </w:rPr>
          <w:t xml:space="preserve"> IE: ≤100 </w:t>
        </w:r>
        <w:proofErr w:type="spellStart"/>
        <w:r w:rsidRPr="00ED26F4">
          <w:rPr>
            <w:rPrChange w:id="849" w:author="Fiona Shailin Menezes" w:date="2024-08-01T22:54:00Z" w16du:dateUtc="2024-08-01T21:54:00Z">
              <w:rPr>
                <w:b/>
                <w:bCs/>
              </w:rPr>
            </w:rPrChange>
          </w:rPr>
          <w:t>cfu</w:t>
        </w:r>
        <w:proofErr w:type="spellEnd"/>
        <w:r w:rsidRPr="00ED26F4">
          <w:rPr>
            <w:rPrChange w:id="850" w:author="Fiona Shailin Menezes" w:date="2024-08-01T22:54:00Z" w16du:dateUtc="2024-08-01T21:54:00Z">
              <w:rPr>
                <w:b/>
                <w:bCs/>
              </w:rPr>
            </w:rPrChange>
          </w:rPr>
          <w:t>/100ml (95th percentile)</w:t>
        </w:r>
      </w:ins>
    </w:p>
    <w:p w14:paraId="27475EDC" w14:textId="77777777" w:rsidR="00ED26F4" w:rsidRPr="00ED26F4" w:rsidRDefault="00ED26F4" w:rsidP="00ED26F4">
      <w:pPr>
        <w:rPr>
          <w:ins w:id="851" w:author="Fiona Shailin Menezes" w:date="2024-08-01T22:54:00Z" w16du:dateUtc="2024-08-01T21:54:00Z"/>
          <w:rPrChange w:id="852" w:author="Fiona Shailin Menezes" w:date="2024-08-01T22:54:00Z" w16du:dateUtc="2024-08-01T21:54:00Z">
            <w:rPr>
              <w:ins w:id="853" w:author="Fiona Shailin Menezes" w:date="2024-08-01T22:54:00Z" w16du:dateUtc="2024-08-01T21:54:00Z"/>
              <w:b/>
              <w:bCs/>
            </w:rPr>
          </w:rPrChange>
        </w:rPr>
      </w:pPr>
      <w:ins w:id="854" w:author="Fiona Shailin Menezes" w:date="2024-08-01T22:54:00Z" w16du:dateUtc="2024-08-01T21:54:00Z">
        <w:r w:rsidRPr="00ED26F4">
          <w:rPr>
            <w:rPrChange w:id="855" w:author="Fiona Shailin Menezes" w:date="2024-08-01T22:54:00Z" w16du:dateUtc="2024-08-01T21:54:00Z">
              <w:rPr>
                <w:b/>
                <w:bCs/>
              </w:rPr>
            </w:rPrChange>
          </w:rPr>
          <w:t>Good</w:t>
        </w:r>
        <w:r w:rsidRPr="00ED26F4">
          <w:rPr>
            <w:rPrChange w:id="856" w:author="Fiona Shailin Menezes" w:date="2024-08-01T22:54:00Z" w16du:dateUtc="2024-08-01T21:54:00Z">
              <w:rPr>
                <w:b/>
                <w:bCs/>
              </w:rPr>
            </w:rPrChange>
          </w:rPr>
          <w:tab/>
          <w:t xml:space="preserve">EC: ≤500 </w:t>
        </w:r>
        <w:proofErr w:type="spellStart"/>
        <w:r w:rsidRPr="00ED26F4">
          <w:rPr>
            <w:rPrChange w:id="857" w:author="Fiona Shailin Menezes" w:date="2024-08-01T22:54:00Z" w16du:dateUtc="2024-08-01T21:54:00Z">
              <w:rPr>
                <w:b/>
                <w:bCs/>
              </w:rPr>
            </w:rPrChange>
          </w:rPr>
          <w:t>cfu</w:t>
        </w:r>
        <w:proofErr w:type="spellEnd"/>
        <w:r w:rsidRPr="00ED26F4">
          <w:rPr>
            <w:rPrChange w:id="858" w:author="Fiona Shailin Menezes" w:date="2024-08-01T22:54:00Z" w16du:dateUtc="2024-08-01T21:54:00Z">
              <w:rPr>
                <w:b/>
                <w:bCs/>
              </w:rPr>
            </w:rPrChange>
          </w:rPr>
          <w:t>/100</w:t>
        </w:r>
        <w:proofErr w:type="gramStart"/>
        <w:r w:rsidRPr="00ED26F4">
          <w:rPr>
            <w:rPrChange w:id="859" w:author="Fiona Shailin Menezes" w:date="2024-08-01T22:54:00Z" w16du:dateUtc="2024-08-01T21:54:00Z">
              <w:rPr>
                <w:b/>
                <w:bCs/>
              </w:rPr>
            </w:rPrChange>
          </w:rPr>
          <w:t>ml ;</w:t>
        </w:r>
        <w:proofErr w:type="gramEnd"/>
        <w:r w:rsidRPr="00ED26F4">
          <w:rPr>
            <w:rPrChange w:id="860" w:author="Fiona Shailin Menezes" w:date="2024-08-01T22:54:00Z" w16du:dateUtc="2024-08-01T21:54:00Z">
              <w:rPr>
                <w:b/>
                <w:bCs/>
              </w:rPr>
            </w:rPrChange>
          </w:rPr>
          <w:t xml:space="preserve"> IE: ≤200 </w:t>
        </w:r>
        <w:proofErr w:type="spellStart"/>
        <w:r w:rsidRPr="00ED26F4">
          <w:rPr>
            <w:rPrChange w:id="861" w:author="Fiona Shailin Menezes" w:date="2024-08-01T22:54:00Z" w16du:dateUtc="2024-08-01T21:54:00Z">
              <w:rPr>
                <w:b/>
                <w:bCs/>
              </w:rPr>
            </w:rPrChange>
          </w:rPr>
          <w:t>cfu</w:t>
        </w:r>
        <w:proofErr w:type="spellEnd"/>
        <w:r w:rsidRPr="00ED26F4">
          <w:rPr>
            <w:rPrChange w:id="862" w:author="Fiona Shailin Menezes" w:date="2024-08-01T22:54:00Z" w16du:dateUtc="2024-08-01T21:54:00Z">
              <w:rPr>
                <w:b/>
                <w:bCs/>
              </w:rPr>
            </w:rPrChange>
          </w:rPr>
          <w:t>/100ml (95th percentile)</w:t>
        </w:r>
      </w:ins>
    </w:p>
    <w:p w14:paraId="780ED511" w14:textId="77777777" w:rsidR="00ED26F4" w:rsidRPr="00ED26F4" w:rsidRDefault="00ED26F4" w:rsidP="00ED26F4">
      <w:pPr>
        <w:rPr>
          <w:ins w:id="863" w:author="Fiona Shailin Menezes" w:date="2024-08-01T22:54:00Z" w16du:dateUtc="2024-08-01T21:54:00Z"/>
          <w:rPrChange w:id="864" w:author="Fiona Shailin Menezes" w:date="2024-08-01T22:54:00Z" w16du:dateUtc="2024-08-01T21:54:00Z">
            <w:rPr>
              <w:ins w:id="865" w:author="Fiona Shailin Menezes" w:date="2024-08-01T22:54:00Z" w16du:dateUtc="2024-08-01T21:54:00Z"/>
              <w:b/>
              <w:bCs/>
            </w:rPr>
          </w:rPrChange>
        </w:rPr>
      </w:pPr>
      <w:ins w:id="866" w:author="Fiona Shailin Menezes" w:date="2024-08-01T22:54:00Z" w16du:dateUtc="2024-08-01T21:54:00Z">
        <w:r w:rsidRPr="00ED26F4">
          <w:rPr>
            <w:rPrChange w:id="867" w:author="Fiona Shailin Menezes" w:date="2024-08-01T22:54:00Z" w16du:dateUtc="2024-08-01T21:54:00Z">
              <w:rPr>
                <w:b/>
                <w:bCs/>
              </w:rPr>
            </w:rPrChange>
          </w:rPr>
          <w:t>Sufficient</w:t>
        </w:r>
        <w:r w:rsidRPr="00ED26F4">
          <w:rPr>
            <w:rPrChange w:id="868" w:author="Fiona Shailin Menezes" w:date="2024-08-01T22:54:00Z" w16du:dateUtc="2024-08-01T21:54:00Z">
              <w:rPr>
                <w:b/>
                <w:bCs/>
              </w:rPr>
            </w:rPrChange>
          </w:rPr>
          <w:tab/>
          <w:t xml:space="preserve">EC: ≤500 </w:t>
        </w:r>
        <w:proofErr w:type="spellStart"/>
        <w:r w:rsidRPr="00ED26F4">
          <w:rPr>
            <w:rPrChange w:id="869" w:author="Fiona Shailin Menezes" w:date="2024-08-01T22:54:00Z" w16du:dateUtc="2024-08-01T21:54:00Z">
              <w:rPr>
                <w:b/>
                <w:bCs/>
              </w:rPr>
            </w:rPrChange>
          </w:rPr>
          <w:t>cfu</w:t>
        </w:r>
        <w:proofErr w:type="spellEnd"/>
        <w:r w:rsidRPr="00ED26F4">
          <w:rPr>
            <w:rPrChange w:id="870" w:author="Fiona Shailin Menezes" w:date="2024-08-01T22:54:00Z" w16du:dateUtc="2024-08-01T21:54:00Z">
              <w:rPr>
                <w:b/>
                <w:bCs/>
              </w:rPr>
            </w:rPrChange>
          </w:rPr>
          <w:t>/100</w:t>
        </w:r>
        <w:proofErr w:type="gramStart"/>
        <w:r w:rsidRPr="00ED26F4">
          <w:rPr>
            <w:rPrChange w:id="871" w:author="Fiona Shailin Menezes" w:date="2024-08-01T22:54:00Z" w16du:dateUtc="2024-08-01T21:54:00Z">
              <w:rPr>
                <w:b/>
                <w:bCs/>
              </w:rPr>
            </w:rPrChange>
          </w:rPr>
          <w:t>ml ;</w:t>
        </w:r>
        <w:proofErr w:type="gramEnd"/>
        <w:r w:rsidRPr="00ED26F4">
          <w:rPr>
            <w:rPrChange w:id="872" w:author="Fiona Shailin Menezes" w:date="2024-08-01T22:54:00Z" w16du:dateUtc="2024-08-01T21:54:00Z">
              <w:rPr>
                <w:b/>
                <w:bCs/>
              </w:rPr>
            </w:rPrChange>
          </w:rPr>
          <w:t xml:space="preserve"> IE: ≤185 </w:t>
        </w:r>
        <w:proofErr w:type="spellStart"/>
        <w:r w:rsidRPr="00ED26F4">
          <w:rPr>
            <w:rPrChange w:id="873" w:author="Fiona Shailin Menezes" w:date="2024-08-01T22:54:00Z" w16du:dateUtc="2024-08-01T21:54:00Z">
              <w:rPr>
                <w:b/>
                <w:bCs/>
              </w:rPr>
            </w:rPrChange>
          </w:rPr>
          <w:t>cfu</w:t>
        </w:r>
        <w:proofErr w:type="spellEnd"/>
        <w:r w:rsidRPr="00ED26F4">
          <w:rPr>
            <w:rPrChange w:id="874" w:author="Fiona Shailin Menezes" w:date="2024-08-01T22:54:00Z" w16du:dateUtc="2024-08-01T21:54:00Z">
              <w:rPr>
                <w:b/>
                <w:bCs/>
              </w:rPr>
            </w:rPrChange>
          </w:rPr>
          <w:t>/100ml (90th percentile)</w:t>
        </w:r>
      </w:ins>
    </w:p>
    <w:p w14:paraId="6C10E163" w14:textId="77777777" w:rsidR="00ED26F4" w:rsidRPr="00ED26F4" w:rsidRDefault="00ED26F4" w:rsidP="00ED26F4">
      <w:pPr>
        <w:rPr>
          <w:ins w:id="875" w:author="Fiona Shailin Menezes" w:date="2024-08-01T22:54:00Z" w16du:dateUtc="2024-08-01T21:54:00Z"/>
          <w:rPrChange w:id="876" w:author="Fiona Shailin Menezes" w:date="2024-08-01T22:54:00Z" w16du:dateUtc="2024-08-01T21:54:00Z">
            <w:rPr>
              <w:ins w:id="877" w:author="Fiona Shailin Menezes" w:date="2024-08-01T22:54:00Z" w16du:dateUtc="2024-08-01T21:54:00Z"/>
              <w:b/>
              <w:bCs/>
            </w:rPr>
          </w:rPrChange>
        </w:rPr>
      </w:pPr>
      <w:ins w:id="878" w:author="Fiona Shailin Menezes" w:date="2024-08-01T22:54:00Z" w16du:dateUtc="2024-08-01T21:54:00Z">
        <w:r w:rsidRPr="00ED26F4">
          <w:rPr>
            <w:rPrChange w:id="879" w:author="Fiona Shailin Menezes" w:date="2024-08-01T22:54:00Z" w16du:dateUtc="2024-08-01T21:54:00Z">
              <w:rPr>
                <w:b/>
                <w:bCs/>
              </w:rPr>
            </w:rPrChange>
          </w:rPr>
          <w:t>Poor</w:t>
        </w:r>
        <w:r w:rsidRPr="00ED26F4">
          <w:rPr>
            <w:rPrChange w:id="880" w:author="Fiona Shailin Menezes" w:date="2024-08-01T22:54:00Z" w16du:dateUtc="2024-08-01T21:54:00Z">
              <w:rPr>
                <w:b/>
                <w:bCs/>
              </w:rPr>
            </w:rPrChange>
          </w:rPr>
          <w:tab/>
          <w:t>means that the values are worse than the sufficient</w:t>
        </w:r>
      </w:ins>
    </w:p>
    <w:p w14:paraId="5EA388AD" w14:textId="77777777" w:rsidR="00ED26F4" w:rsidRPr="00ED26F4" w:rsidRDefault="00ED26F4" w:rsidP="00ED26F4">
      <w:pPr>
        <w:rPr>
          <w:ins w:id="881" w:author="Fiona Shailin Menezes" w:date="2024-08-01T22:54:00Z" w16du:dateUtc="2024-08-01T21:54:00Z"/>
          <w:rPrChange w:id="882" w:author="Fiona Shailin Menezes" w:date="2024-08-01T22:54:00Z" w16du:dateUtc="2024-08-01T21:54:00Z">
            <w:rPr>
              <w:ins w:id="883" w:author="Fiona Shailin Menezes" w:date="2024-08-01T22:54:00Z" w16du:dateUtc="2024-08-01T21:54:00Z"/>
              <w:b/>
              <w:bCs/>
            </w:rPr>
          </w:rPrChange>
        </w:rPr>
      </w:pPr>
      <w:ins w:id="884" w:author="Fiona Shailin Menezes" w:date="2024-08-01T22:54:00Z" w16du:dateUtc="2024-08-01T21:54:00Z">
        <w:r w:rsidRPr="00ED26F4">
          <w:rPr>
            <w:rPrChange w:id="885" w:author="Fiona Shailin Menezes" w:date="2024-08-01T22:54:00Z" w16du:dateUtc="2024-08-01T21:54:00Z">
              <w:rPr>
                <w:b/>
                <w:bCs/>
              </w:rPr>
            </w:rPrChange>
          </w:rPr>
          <w:t>Inland Bathing Waters</w:t>
        </w:r>
      </w:ins>
    </w:p>
    <w:p w14:paraId="42BF3C79" w14:textId="77777777" w:rsidR="00ED26F4" w:rsidRPr="00ED26F4" w:rsidRDefault="00ED26F4" w:rsidP="00ED26F4">
      <w:pPr>
        <w:rPr>
          <w:ins w:id="886" w:author="Fiona Shailin Menezes" w:date="2024-08-01T22:54:00Z" w16du:dateUtc="2024-08-01T21:54:00Z"/>
          <w:rPrChange w:id="887" w:author="Fiona Shailin Menezes" w:date="2024-08-01T22:54:00Z" w16du:dateUtc="2024-08-01T21:54:00Z">
            <w:rPr>
              <w:ins w:id="888" w:author="Fiona Shailin Menezes" w:date="2024-08-01T22:54:00Z" w16du:dateUtc="2024-08-01T21:54:00Z"/>
              <w:b/>
              <w:bCs/>
            </w:rPr>
          </w:rPrChange>
        </w:rPr>
      </w:pPr>
      <w:ins w:id="889" w:author="Fiona Shailin Menezes" w:date="2024-08-01T22:54:00Z" w16du:dateUtc="2024-08-01T21:54:00Z">
        <w:r w:rsidRPr="00ED26F4">
          <w:rPr>
            <w:rPrChange w:id="890" w:author="Fiona Shailin Menezes" w:date="2024-08-01T22:54:00Z" w16du:dateUtc="2024-08-01T21:54:00Z">
              <w:rPr>
                <w:b/>
                <w:bCs/>
              </w:rPr>
            </w:rPrChange>
          </w:rPr>
          <w:t>Excellent</w:t>
        </w:r>
        <w:r w:rsidRPr="00ED26F4">
          <w:rPr>
            <w:rPrChange w:id="891" w:author="Fiona Shailin Menezes" w:date="2024-08-01T22:54:00Z" w16du:dateUtc="2024-08-01T21:54:00Z">
              <w:rPr>
                <w:b/>
                <w:bCs/>
              </w:rPr>
            </w:rPrChange>
          </w:rPr>
          <w:tab/>
          <w:t xml:space="preserve">EC: ≤500 </w:t>
        </w:r>
        <w:proofErr w:type="spellStart"/>
        <w:r w:rsidRPr="00ED26F4">
          <w:rPr>
            <w:rPrChange w:id="892" w:author="Fiona Shailin Menezes" w:date="2024-08-01T22:54:00Z" w16du:dateUtc="2024-08-01T21:54:00Z">
              <w:rPr>
                <w:b/>
                <w:bCs/>
              </w:rPr>
            </w:rPrChange>
          </w:rPr>
          <w:t>cfu</w:t>
        </w:r>
        <w:proofErr w:type="spellEnd"/>
        <w:r w:rsidRPr="00ED26F4">
          <w:rPr>
            <w:rPrChange w:id="893" w:author="Fiona Shailin Menezes" w:date="2024-08-01T22:54:00Z" w16du:dateUtc="2024-08-01T21:54:00Z">
              <w:rPr>
                <w:b/>
                <w:bCs/>
              </w:rPr>
            </w:rPrChange>
          </w:rPr>
          <w:t>/100</w:t>
        </w:r>
        <w:proofErr w:type="gramStart"/>
        <w:r w:rsidRPr="00ED26F4">
          <w:rPr>
            <w:rPrChange w:id="894" w:author="Fiona Shailin Menezes" w:date="2024-08-01T22:54:00Z" w16du:dateUtc="2024-08-01T21:54:00Z">
              <w:rPr>
                <w:b/>
                <w:bCs/>
              </w:rPr>
            </w:rPrChange>
          </w:rPr>
          <w:t>ml ;</w:t>
        </w:r>
        <w:proofErr w:type="gramEnd"/>
        <w:r w:rsidRPr="00ED26F4">
          <w:rPr>
            <w:rPrChange w:id="895" w:author="Fiona Shailin Menezes" w:date="2024-08-01T22:54:00Z" w16du:dateUtc="2024-08-01T21:54:00Z">
              <w:rPr>
                <w:b/>
                <w:bCs/>
              </w:rPr>
            </w:rPrChange>
          </w:rPr>
          <w:t xml:space="preserve"> IE: ≤200 </w:t>
        </w:r>
        <w:proofErr w:type="spellStart"/>
        <w:r w:rsidRPr="00ED26F4">
          <w:rPr>
            <w:rPrChange w:id="896" w:author="Fiona Shailin Menezes" w:date="2024-08-01T22:54:00Z" w16du:dateUtc="2024-08-01T21:54:00Z">
              <w:rPr>
                <w:b/>
                <w:bCs/>
              </w:rPr>
            </w:rPrChange>
          </w:rPr>
          <w:t>cfu</w:t>
        </w:r>
        <w:proofErr w:type="spellEnd"/>
        <w:r w:rsidRPr="00ED26F4">
          <w:rPr>
            <w:rPrChange w:id="897" w:author="Fiona Shailin Menezes" w:date="2024-08-01T22:54:00Z" w16du:dateUtc="2024-08-01T21:54:00Z">
              <w:rPr>
                <w:b/>
                <w:bCs/>
              </w:rPr>
            </w:rPrChange>
          </w:rPr>
          <w:t>/100ml (95th percentile)</w:t>
        </w:r>
      </w:ins>
    </w:p>
    <w:p w14:paraId="3D7FCFD0" w14:textId="77777777" w:rsidR="00ED26F4" w:rsidRPr="00ED26F4" w:rsidRDefault="00ED26F4" w:rsidP="00ED26F4">
      <w:pPr>
        <w:rPr>
          <w:ins w:id="898" w:author="Fiona Shailin Menezes" w:date="2024-08-01T22:54:00Z" w16du:dateUtc="2024-08-01T21:54:00Z"/>
          <w:rPrChange w:id="899" w:author="Fiona Shailin Menezes" w:date="2024-08-01T22:54:00Z" w16du:dateUtc="2024-08-01T21:54:00Z">
            <w:rPr>
              <w:ins w:id="900" w:author="Fiona Shailin Menezes" w:date="2024-08-01T22:54:00Z" w16du:dateUtc="2024-08-01T21:54:00Z"/>
              <w:b/>
              <w:bCs/>
            </w:rPr>
          </w:rPrChange>
        </w:rPr>
      </w:pPr>
      <w:ins w:id="901" w:author="Fiona Shailin Menezes" w:date="2024-08-01T22:54:00Z" w16du:dateUtc="2024-08-01T21:54:00Z">
        <w:r w:rsidRPr="00ED26F4">
          <w:rPr>
            <w:rPrChange w:id="902" w:author="Fiona Shailin Menezes" w:date="2024-08-01T22:54:00Z" w16du:dateUtc="2024-08-01T21:54:00Z">
              <w:rPr>
                <w:b/>
                <w:bCs/>
              </w:rPr>
            </w:rPrChange>
          </w:rPr>
          <w:t>Good</w:t>
        </w:r>
        <w:r w:rsidRPr="00ED26F4">
          <w:rPr>
            <w:rPrChange w:id="903" w:author="Fiona Shailin Menezes" w:date="2024-08-01T22:54:00Z" w16du:dateUtc="2024-08-01T21:54:00Z">
              <w:rPr>
                <w:b/>
                <w:bCs/>
              </w:rPr>
            </w:rPrChange>
          </w:rPr>
          <w:tab/>
          <w:t xml:space="preserve">EC: ≤1000 </w:t>
        </w:r>
        <w:proofErr w:type="spellStart"/>
        <w:r w:rsidRPr="00ED26F4">
          <w:rPr>
            <w:rPrChange w:id="904" w:author="Fiona Shailin Menezes" w:date="2024-08-01T22:54:00Z" w16du:dateUtc="2024-08-01T21:54:00Z">
              <w:rPr>
                <w:b/>
                <w:bCs/>
              </w:rPr>
            </w:rPrChange>
          </w:rPr>
          <w:t>cfu</w:t>
        </w:r>
        <w:proofErr w:type="spellEnd"/>
        <w:r w:rsidRPr="00ED26F4">
          <w:rPr>
            <w:rPrChange w:id="905" w:author="Fiona Shailin Menezes" w:date="2024-08-01T22:54:00Z" w16du:dateUtc="2024-08-01T21:54:00Z">
              <w:rPr>
                <w:b/>
                <w:bCs/>
              </w:rPr>
            </w:rPrChange>
          </w:rPr>
          <w:t>/100</w:t>
        </w:r>
        <w:proofErr w:type="gramStart"/>
        <w:r w:rsidRPr="00ED26F4">
          <w:rPr>
            <w:rPrChange w:id="906" w:author="Fiona Shailin Menezes" w:date="2024-08-01T22:54:00Z" w16du:dateUtc="2024-08-01T21:54:00Z">
              <w:rPr>
                <w:b/>
                <w:bCs/>
              </w:rPr>
            </w:rPrChange>
          </w:rPr>
          <w:t>ml ;</w:t>
        </w:r>
        <w:proofErr w:type="gramEnd"/>
        <w:r w:rsidRPr="00ED26F4">
          <w:rPr>
            <w:rPrChange w:id="907" w:author="Fiona Shailin Menezes" w:date="2024-08-01T22:54:00Z" w16du:dateUtc="2024-08-01T21:54:00Z">
              <w:rPr>
                <w:b/>
                <w:bCs/>
              </w:rPr>
            </w:rPrChange>
          </w:rPr>
          <w:t xml:space="preserve"> IE: ≤400 </w:t>
        </w:r>
        <w:proofErr w:type="spellStart"/>
        <w:r w:rsidRPr="00ED26F4">
          <w:rPr>
            <w:rPrChange w:id="908" w:author="Fiona Shailin Menezes" w:date="2024-08-01T22:54:00Z" w16du:dateUtc="2024-08-01T21:54:00Z">
              <w:rPr>
                <w:b/>
                <w:bCs/>
              </w:rPr>
            </w:rPrChange>
          </w:rPr>
          <w:t>cfu</w:t>
        </w:r>
        <w:proofErr w:type="spellEnd"/>
        <w:r w:rsidRPr="00ED26F4">
          <w:rPr>
            <w:rPrChange w:id="909" w:author="Fiona Shailin Menezes" w:date="2024-08-01T22:54:00Z" w16du:dateUtc="2024-08-01T21:54:00Z">
              <w:rPr>
                <w:b/>
                <w:bCs/>
              </w:rPr>
            </w:rPrChange>
          </w:rPr>
          <w:t>/100ml (95th percentile)</w:t>
        </w:r>
      </w:ins>
    </w:p>
    <w:p w14:paraId="6B5440F1" w14:textId="77777777" w:rsidR="00ED26F4" w:rsidRPr="00ED26F4" w:rsidRDefault="00ED26F4" w:rsidP="00ED26F4">
      <w:pPr>
        <w:rPr>
          <w:ins w:id="910" w:author="Fiona Shailin Menezes" w:date="2024-08-01T22:54:00Z" w16du:dateUtc="2024-08-01T21:54:00Z"/>
          <w:rPrChange w:id="911" w:author="Fiona Shailin Menezes" w:date="2024-08-01T22:54:00Z" w16du:dateUtc="2024-08-01T21:54:00Z">
            <w:rPr>
              <w:ins w:id="912" w:author="Fiona Shailin Menezes" w:date="2024-08-01T22:54:00Z" w16du:dateUtc="2024-08-01T21:54:00Z"/>
              <w:b/>
              <w:bCs/>
            </w:rPr>
          </w:rPrChange>
        </w:rPr>
      </w:pPr>
      <w:ins w:id="913" w:author="Fiona Shailin Menezes" w:date="2024-08-01T22:54:00Z" w16du:dateUtc="2024-08-01T21:54:00Z">
        <w:r w:rsidRPr="00ED26F4">
          <w:rPr>
            <w:rPrChange w:id="914" w:author="Fiona Shailin Menezes" w:date="2024-08-01T22:54:00Z" w16du:dateUtc="2024-08-01T21:54:00Z">
              <w:rPr>
                <w:b/>
                <w:bCs/>
              </w:rPr>
            </w:rPrChange>
          </w:rPr>
          <w:t>Sufficient</w:t>
        </w:r>
        <w:r w:rsidRPr="00ED26F4">
          <w:rPr>
            <w:rPrChange w:id="915" w:author="Fiona Shailin Menezes" w:date="2024-08-01T22:54:00Z" w16du:dateUtc="2024-08-01T21:54:00Z">
              <w:rPr>
                <w:b/>
                <w:bCs/>
              </w:rPr>
            </w:rPrChange>
          </w:rPr>
          <w:tab/>
          <w:t xml:space="preserve">EC: ≤900 </w:t>
        </w:r>
        <w:proofErr w:type="spellStart"/>
        <w:r w:rsidRPr="00ED26F4">
          <w:rPr>
            <w:rPrChange w:id="916" w:author="Fiona Shailin Menezes" w:date="2024-08-01T22:54:00Z" w16du:dateUtc="2024-08-01T21:54:00Z">
              <w:rPr>
                <w:b/>
                <w:bCs/>
              </w:rPr>
            </w:rPrChange>
          </w:rPr>
          <w:t>cfu</w:t>
        </w:r>
        <w:proofErr w:type="spellEnd"/>
        <w:r w:rsidRPr="00ED26F4">
          <w:rPr>
            <w:rPrChange w:id="917" w:author="Fiona Shailin Menezes" w:date="2024-08-01T22:54:00Z" w16du:dateUtc="2024-08-01T21:54:00Z">
              <w:rPr>
                <w:b/>
                <w:bCs/>
              </w:rPr>
            </w:rPrChange>
          </w:rPr>
          <w:t>/100</w:t>
        </w:r>
        <w:proofErr w:type="gramStart"/>
        <w:r w:rsidRPr="00ED26F4">
          <w:rPr>
            <w:rPrChange w:id="918" w:author="Fiona Shailin Menezes" w:date="2024-08-01T22:54:00Z" w16du:dateUtc="2024-08-01T21:54:00Z">
              <w:rPr>
                <w:b/>
                <w:bCs/>
              </w:rPr>
            </w:rPrChange>
          </w:rPr>
          <w:t>ml ;</w:t>
        </w:r>
        <w:proofErr w:type="gramEnd"/>
        <w:r w:rsidRPr="00ED26F4">
          <w:rPr>
            <w:rPrChange w:id="919" w:author="Fiona Shailin Menezes" w:date="2024-08-01T22:54:00Z" w16du:dateUtc="2024-08-01T21:54:00Z">
              <w:rPr>
                <w:b/>
                <w:bCs/>
              </w:rPr>
            </w:rPrChange>
          </w:rPr>
          <w:t xml:space="preserve"> IE: ≤330 </w:t>
        </w:r>
        <w:proofErr w:type="spellStart"/>
        <w:r w:rsidRPr="00ED26F4">
          <w:rPr>
            <w:rPrChange w:id="920" w:author="Fiona Shailin Menezes" w:date="2024-08-01T22:54:00Z" w16du:dateUtc="2024-08-01T21:54:00Z">
              <w:rPr>
                <w:b/>
                <w:bCs/>
              </w:rPr>
            </w:rPrChange>
          </w:rPr>
          <w:t>cfu</w:t>
        </w:r>
        <w:proofErr w:type="spellEnd"/>
        <w:r w:rsidRPr="00ED26F4">
          <w:rPr>
            <w:rPrChange w:id="921" w:author="Fiona Shailin Menezes" w:date="2024-08-01T22:54:00Z" w16du:dateUtc="2024-08-01T21:54:00Z">
              <w:rPr>
                <w:b/>
                <w:bCs/>
              </w:rPr>
            </w:rPrChange>
          </w:rPr>
          <w:t>/100ml (90th percentile)</w:t>
        </w:r>
      </w:ins>
    </w:p>
    <w:p w14:paraId="0AC01615" w14:textId="1A4C4A59" w:rsidR="00ED26F4" w:rsidRDefault="00ED26F4" w:rsidP="00ED26F4">
      <w:pPr>
        <w:rPr>
          <w:ins w:id="922" w:author="Fiona Shailin Menezes" w:date="2024-08-01T22:57:00Z" w16du:dateUtc="2024-08-01T21:57:00Z"/>
        </w:rPr>
      </w:pPr>
      <w:ins w:id="923" w:author="Fiona Shailin Menezes" w:date="2024-08-01T22:54:00Z" w16du:dateUtc="2024-08-01T21:54:00Z">
        <w:r w:rsidRPr="00ED26F4">
          <w:rPr>
            <w:rPrChange w:id="924" w:author="Fiona Shailin Menezes" w:date="2024-08-01T22:54:00Z" w16du:dateUtc="2024-08-01T21:54:00Z">
              <w:rPr>
                <w:b/>
                <w:bCs/>
              </w:rPr>
            </w:rPrChange>
          </w:rPr>
          <w:t>Poor</w:t>
        </w:r>
        <w:r w:rsidRPr="00ED26F4">
          <w:rPr>
            <w:rPrChange w:id="925" w:author="Fiona Shailin Menezes" w:date="2024-08-01T22:54:00Z" w16du:dateUtc="2024-08-01T21:54:00Z">
              <w:rPr>
                <w:b/>
                <w:bCs/>
              </w:rPr>
            </w:rPrChange>
          </w:rPr>
          <w:tab/>
          <w:t>means that the values are worse than the sufficient</w:t>
        </w:r>
      </w:ins>
    </w:p>
    <w:p w14:paraId="6C5B094A" w14:textId="77777777" w:rsidR="00ED26F4" w:rsidRPr="00ED26F4" w:rsidRDefault="00ED26F4" w:rsidP="00ED26F4">
      <w:pPr>
        <w:rPr>
          <w:ins w:id="926" w:author="Fiona Shailin Menezes" w:date="2024-08-01T22:54:00Z" w16du:dateUtc="2024-08-01T21:54:00Z"/>
          <w:b/>
          <w:bCs/>
          <w:rPrChange w:id="927" w:author="Fiona Shailin Menezes" w:date="2024-08-01T22:54:00Z" w16du:dateUtc="2024-08-01T21:54:00Z">
            <w:rPr>
              <w:ins w:id="928" w:author="Fiona Shailin Menezes" w:date="2024-08-01T22:54:00Z" w16du:dateUtc="2024-08-01T21:54:00Z"/>
            </w:rPr>
          </w:rPrChange>
        </w:rPr>
      </w:pPr>
    </w:p>
    <w:p w14:paraId="51568AF5" w14:textId="3A3819AB" w:rsidR="00ED26F4" w:rsidRDefault="00ED26F4" w:rsidP="007A1A93">
      <w:pPr>
        <w:rPr>
          <w:ins w:id="929" w:author="Fiona Shailin Menezes" w:date="2024-08-01T23:26:00Z" w16du:dateUtc="2024-08-01T22:26:00Z"/>
        </w:rPr>
      </w:pPr>
      <w:ins w:id="930" w:author="Fiona Shailin Menezes" w:date="2024-08-01T22:57:00Z" w16du:dateUtc="2024-08-01T21:57:00Z">
        <w:r>
          <w:t xml:space="preserve">Link: </w:t>
        </w:r>
        <w:r>
          <w:fldChar w:fldCharType="begin"/>
        </w:r>
        <w:r>
          <w:instrText>HYPERLINK "</w:instrText>
        </w:r>
        <w:r w:rsidRPr="00ED26F4">
          <w:rPr>
            <w:rPrChange w:id="931" w:author="Fiona Shailin Menezes" w:date="2024-08-01T22:57:00Z" w16du:dateUtc="2024-08-01T21:57:00Z">
              <w:rPr>
                <w:rStyle w:val="Hyperlink"/>
              </w:rPr>
            </w:rPrChange>
          </w:rPr>
          <w:instrText>https://environment.data.gov.uk/bwq/profiles/help-understanding-data.html</w:instrText>
        </w:r>
        <w:r>
          <w:instrText>"</w:instrText>
        </w:r>
        <w:r>
          <w:fldChar w:fldCharType="separate"/>
        </w:r>
        <w:r w:rsidRPr="00ED26F4">
          <w:rPr>
            <w:rStyle w:val="Hyperlink"/>
          </w:rPr>
          <w:t>https://environment.data.gov.uk/bwq/profiles/help-understanding-data.html</w:t>
        </w:r>
        <w:r>
          <w:fldChar w:fldCharType="end"/>
        </w:r>
      </w:ins>
    </w:p>
    <w:p w14:paraId="140E574F" w14:textId="77777777" w:rsidR="00DE2410" w:rsidRDefault="00DE2410" w:rsidP="007A1A93">
      <w:pPr>
        <w:rPr>
          <w:ins w:id="932" w:author="Fiona Shailin Menezes" w:date="2024-08-01T23:26:00Z" w16du:dateUtc="2024-08-01T22:26:00Z"/>
        </w:rPr>
      </w:pPr>
    </w:p>
    <w:p w14:paraId="54FFCC24" w14:textId="480F190B" w:rsidR="00DE2410" w:rsidRDefault="00DE2410" w:rsidP="007A1A93">
      <w:pPr>
        <w:rPr>
          <w:ins w:id="933" w:author="Fiona Shailin Menezes" w:date="2024-08-01T23:26:00Z" w16du:dateUtc="2024-08-01T22:26:00Z"/>
        </w:rPr>
      </w:pPr>
      <w:ins w:id="934" w:author="Fiona Shailin Menezes" w:date="2024-08-01T23:26:00Z" w16du:dateUtc="2024-08-01T22:26:00Z">
        <w:r>
          <w:t>Temperature:</w:t>
        </w:r>
      </w:ins>
    </w:p>
    <w:p w14:paraId="71C52C0A" w14:textId="50F67B0F" w:rsidR="00DE2410" w:rsidRDefault="00DE2410" w:rsidP="007A1A93">
      <w:pPr>
        <w:rPr>
          <w:ins w:id="935" w:author="Fiona Shailin Menezes" w:date="2024-08-01T23:26:00Z" w16du:dateUtc="2024-08-01T22:26:00Z"/>
        </w:rPr>
      </w:pPr>
      <w:ins w:id="936" w:author="Fiona Shailin Menezes" w:date="2024-08-01T23:27:00Z">
        <w:r w:rsidRPr="00DE2410">
          <w:t>Temperature in rivers can range from 0 - 25°C</w:t>
        </w:r>
      </w:ins>
    </w:p>
    <w:p w14:paraId="4CE4B187" w14:textId="3103822A" w:rsidR="00DE2410" w:rsidRDefault="00DE2410" w:rsidP="007A1A93">
      <w:pPr>
        <w:rPr>
          <w:ins w:id="937" w:author="Fiona Shailin Menezes" w:date="2024-08-01T23:35:00Z" w16du:dateUtc="2024-08-01T22:35:00Z"/>
        </w:rPr>
      </w:pPr>
      <w:ins w:id="938" w:author="Fiona Shailin Menezes" w:date="2024-08-01T23:26:00Z" w16du:dateUtc="2024-08-01T22:26:00Z">
        <w:r>
          <w:t>Link:</w:t>
        </w:r>
      </w:ins>
      <w:ins w:id="939" w:author="Fiona Shailin Menezes" w:date="2024-08-01T23:27:00Z" w16du:dateUtc="2024-08-01T22:27:00Z">
        <w:r>
          <w:fldChar w:fldCharType="begin"/>
        </w:r>
        <w:r>
          <w:instrText>HYPERLINK "</w:instrText>
        </w:r>
      </w:ins>
      <w:ins w:id="940" w:author="Fiona Shailin Menezes" w:date="2024-08-01T23:26:00Z" w16du:dateUtc="2024-08-01T22:26:00Z">
        <w:r w:rsidRPr="00DE2410">
          <w:rPr>
            <w:rPrChange w:id="941" w:author="Fiona Shailin Menezes" w:date="2024-08-01T23:27:00Z" w16du:dateUtc="2024-08-01T22:27:00Z">
              <w:rPr>
                <w:rStyle w:val="Hyperlink"/>
              </w:rPr>
            </w:rPrChange>
          </w:rPr>
          <w:instrText>https://buckinghamshire.moderngov.co.uk/documents/s32273/WaterqualitydatainterpretationfornontechnicalcustomersFeb201.pdf</w:instrText>
        </w:r>
      </w:ins>
      <w:ins w:id="942" w:author="Fiona Shailin Menezes" w:date="2024-08-01T23:27:00Z" w16du:dateUtc="2024-08-01T22:27:00Z">
        <w:r>
          <w:instrText>"</w:instrText>
        </w:r>
        <w:r>
          <w:fldChar w:fldCharType="separate"/>
        </w:r>
      </w:ins>
      <w:ins w:id="943" w:author="Fiona Shailin Menezes" w:date="2024-08-01T23:26:00Z" w16du:dateUtc="2024-08-01T22:26:00Z">
        <w:r w:rsidRPr="00DE2410">
          <w:rPr>
            <w:rStyle w:val="Hyperlink"/>
          </w:rPr>
          <w:t>https://buckinghamshire.moderngov.co.uk/documents/s32273/WaterqualitydatainterpretationfornontechnicalcustomersFeb201.pdf</w:t>
        </w:r>
      </w:ins>
      <w:ins w:id="944" w:author="Fiona Shailin Menezes" w:date="2024-08-01T23:27:00Z" w16du:dateUtc="2024-08-01T22:27:00Z">
        <w:r>
          <w:fldChar w:fldCharType="end"/>
        </w:r>
      </w:ins>
    </w:p>
    <w:p w14:paraId="576806BC" w14:textId="77777777" w:rsidR="00DE2410" w:rsidRDefault="00DE2410" w:rsidP="007A1A93">
      <w:pPr>
        <w:rPr>
          <w:ins w:id="945" w:author="Fiona Shailin Menezes" w:date="2024-08-01T23:36:00Z" w16du:dateUtc="2024-08-01T22:36:00Z"/>
        </w:rPr>
      </w:pPr>
    </w:p>
    <w:p w14:paraId="2241FEC7" w14:textId="3A245517" w:rsidR="00DE2410" w:rsidRDefault="00DE2410" w:rsidP="007A1A93">
      <w:pPr>
        <w:rPr>
          <w:ins w:id="946" w:author="Fiona Shailin Menezes" w:date="2024-08-01T23:35:00Z" w16du:dateUtc="2024-08-01T22:35:00Z"/>
        </w:rPr>
      </w:pPr>
      <w:ins w:id="947" w:author="Fiona Shailin Menezes" w:date="2024-08-01T23:36:00Z" w16du:dateUtc="2024-08-01T22:36:00Z">
        <w:r>
          <w:t>pH</w:t>
        </w:r>
      </w:ins>
    </w:p>
    <w:p w14:paraId="76A49822" w14:textId="513DEF28" w:rsidR="00DE2410" w:rsidRDefault="00DE2410" w:rsidP="007A1A93">
      <w:pPr>
        <w:rPr>
          <w:ins w:id="948" w:author="Fiona Shailin Menezes" w:date="2024-08-01T23:26:00Z" w16du:dateUtc="2024-08-01T22:26:00Z"/>
        </w:rPr>
      </w:pPr>
      <w:ins w:id="949" w:author="Fiona Shailin Menezes" w:date="2024-08-01T23:35:00Z" w16du:dateUtc="2024-08-01T22:35:00Z">
        <w:r>
          <w:t>t</w:t>
        </w:r>
      </w:ins>
      <w:ins w:id="950" w:author="Fiona Shailin Menezes" w:date="2024-08-01T23:35:00Z">
        <w:r w:rsidRPr="00DE2410">
          <w:t>he UK drinking water quality regulations include pH as an indicator parameter and specify a minimum pH of 6.5 and a maximum pH of 9.0.</w:t>
        </w:r>
      </w:ins>
    </w:p>
    <w:p w14:paraId="43334375" w14:textId="370F527F" w:rsidR="00DE2410" w:rsidRDefault="002C0B59" w:rsidP="007A1A93">
      <w:pPr>
        <w:rPr>
          <w:ins w:id="951" w:author="Fiona Shailin Menezes" w:date="2024-08-01T23:42:00Z" w16du:dateUtc="2024-08-01T22:42:00Z"/>
        </w:rPr>
      </w:pPr>
      <w:ins w:id="952" w:author="Fiona Shailin Menezes" w:date="2024-08-01T23:42:00Z" w16du:dateUtc="2024-08-01T22:42:00Z">
        <w:r>
          <w:fldChar w:fldCharType="begin"/>
        </w:r>
        <w:r>
          <w:instrText>HYPERLINK "</w:instrText>
        </w:r>
        <w:r w:rsidRPr="002C0B59">
          <w:instrText>https://www.dwi.gov.uk/the-physical-and-chemical-properties-of-water/#:~:text=The%20UK%20drinking%20water%20quality,a%20maximum%20pH%20of%209.0</w:instrText>
        </w:r>
        <w:r>
          <w:instrText>"</w:instrText>
        </w:r>
        <w:r>
          <w:fldChar w:fldCharType="separate"/>
        </w:r>
        <w:r w:rsidRPr="00F55B23">
          <w:rPr>
            <w:rStyle w:val="Hyperlink"/>
          </w:rPr>
          <w:t>https://www.dwi.gov.uk/the-physical-and-chemical-properties-of-water/#:~:text=The%20UK%20drinking%20water%20quality,a%20maximum%20pH%20of%209.0</w:t>
        </w:r>
        <w:r>
          <w:fldChar w:fldCharType="end"/>
        </w:r>
        <w:r w:rsidRPr="002C0B59">
          <w:t>.</w:t>
        </w:r>
      </w:ins>
    </w:p>
    <w:p w14:paraId="32DCEB3F" w14:textId="77777777" w:rsidR="002C0B59" w:rsidRDefault="002C0B59" w:rsidP="007A1A93">
      <w:pPr>
        <w:rPr>
          <w:ins w:id="953" w:author="Fiona Shailin Menezes" w:date="2024-08-01T23:42:00Z" w16du:dateUtc="2024-08-01T22:42:00Z"/>
        </w:rPr>
      </w:pPr>
    </w:p>
    <w:p w14:paraId="1C7CE476" w14:textId="3E74A1E3" w:rsidR="002C0B59" w:rsidRDefault="002C0B59" w:rsidP="007A1A93">
      <w:pPr>
        <w:rPr>
          <w:ins w:id="954" w:author="Fiona Shailin Menezes" w:date="2024-08-01T23:43:00Z" w16du:dateUtc="2024-08-01T22:43:00Z"/>
        </w:rPr>
      </w:pPr>
      <w:ins w:id="955" w:author="Fiona Shailin Menezes" w:date="2024-08-01T23:43:00Z" w16du:dateUtc="2024-08-01T22:43:00Z">
        <w:r>
          <w:t>Conductivity:</w:t>
        </w:r>
      </w:ins>
    </w:p>
    <w:p w14:paraId="2BB707B2" w14:textId="1264858F" w:rsidR="002C0B59" w:rsidRDefault="002C0B59" w:rsidP="007A1A93">
      <w:pPr>
        <w:rPr>
          <w:ins w:id="956" w:author="Fiona Shailin Menezes" w:date="2024-08-01T23:43:00Z" w16du:dateUtc="2024-08-01T22:43:00Z"/>
        </w:rPr>
      </w:pPr>
      <w:ins w:id="957" w:author="Fiona Shailin Menezes" w:date="2024-08-01T23:43:00Z">
        <w:r w:rsidRPr="002C0B59">
          <w:lastRenderedPageBreak/>
          <w:t>• Conductivity varies in streams and rivers from 300 to 1000 µS/cm. The concentration is affected primarily by the geology of the area – the bedrock through which the water flows.</w:t>
        </w:r>
      </w:ins>
    </w:p>
    <w:p w14:paraId="26FE02B0" w14:textId="1F947D38" w:rsidR="002C0B59" w:rsidRDefault="002C0B59" w:rsidP="007A1A93">
      <w:pPr>
        <w:rPr>
          <w:ins w:id="958" w:author="Fiona Shailin Menezes" w:date="2024-08-01T23:43:00Z" w16du:dateUtc="2024-08-01T22:43:00Z"/>
        </w:rPr>
      </w:pPr>
      <w:ins w:id="959" w:author="Fiona Shailin Menezes" w:date="2024-08-01T23:43:00Z" w16du:dateUtc="2024-08-01T22:43:00Z">
        <w:r>
          <w:fldChar w:fldCharType="begin"/>
        </w:r>
        <w:r>
          <w:instrText>HYPERLINK "</w:instrText>
        </w:r>
        <w:r w:rsidRPr="002C0B59">
          <w:instrText>https://buckinghamshire.moderngov.co.uk/documents/s32273/WaterqualitydatainterpretationfornontechnicalcustomersFeb201.pdf</w:instrText>
        </w:r>
        <w:r>
          <w:instrText>"</w:instrText>
        </w:r>
        <w:r>
          <w:fldChar w:fldCharType="separate"/>
        </w:r>
        <w:r w:rsidRPr="00F55B23">
          <w:rPr>
            <w:rStyle w:val="Hyperlink"/>
          </w:rPr>
          <w:t>https://buckinghamshire.moderngov.co.uk/documents/s32273/WaterqualitydatainterpretationfornontechnicalcustomersFeb201.pdf</w:t>
        </w:r>
        <w:r>
          <w:fldChar w:fldCharType="end"/>
        </w:r>
      </w:ins>
    </w:p>
    <w:p w14:paraId="4494EA12" w14:textId="77777777" w:rsidR="002C0B59" w:rsidRDefault="002C0B59" w:rsidP="007A1A93">
      <w:pPr>
        <w:rPr>
          <w:ins w:id="960" w:author="Fiona Shailin Menezes" w:date="2024-08-01T23:43:00Z" w16du:dateUtc="2024-08-01T22:43:00Z"/>
        </w:rPr>
      </w:pPr>
    </w:p>
    <w:p w14:paraId="7F69EADD" w14:textId="1A1C0603" w:rsidR="002C0B59" w:rsidRDefault="002C0B59" w:rsidP="007A1A93">
      <w:pPr>
        <w:rPr>
          <w:ins w:id="961" w:author="Fiona Shailin Menezes" w:date="2024-08-01T23:46:00Z" w16du:dateUtc="2024-08-01T22:46:00Z"/>
        </w:rPr>
      </w:pPr>
      <w:ins w:id="962" w:author="Fiona Shailin Menezes" w:date="2024-08-01T23:43:00Z" w16du:dateUtc="2024-08-01T22:43:00Z">
        <w:r>
          <w:t>Turbidity:</w:t>
        </w:r>
      </w:ins>
    </w:p>
    <w:p w14:paraId="330CA5AF" w14:textId="77777777" w:rsidR="002C0B59" w:rsidRDefault="002C0B59" w:rsidP="007A1A93">
      <w:pPr>
        <w:rPr>
          <w:ins w:id="963" w:author="Fiona Shailin Menezes" w:date="2024-08-01T23:45:00Z" w16du:dateUtc="2024-08-01T22:45:00Z"/>
        </w:rPr>
      </w:pPr>
    </w:p>
    <w:p w14:paraId="446284A7" w14:textId="711D8A0A" w:rsidR="002C0B59" w:rsidRDefault="002C0B59" w:rsidP="007A1A93">
      <w:pPr>
        <w:rPr>
          <w:ins w:id="964" w:author="Fiona Shailin Menezes" w:date="2024-08-01T23:43:00Z" w16du:dateUtc="2024-08-01T22:43:00Z"/>
        </w:rPr>
      </w:pPr>
      <w:ins w:id="965" w:author="Fiona Shailin Menezes" w:date="2024-08-01T23:45:00Z">
        <w:r w:rsidRPr="002C0B59">
          <w:t>Turbidity values will vary greatly from near zero in dry weather to ≥ 500 NTU during heavy rain. Values of 25 NTU are common as background levels.</w:t>
        </w:r>
      </w:ins>
    </w:p>
    <w:p w14:paraId="361DE6A9" w14:textId="57B7A538" w:rsidR="00ED26F4" w:rsidRDefault="003E2FF7" w:rsidP="007A1A93">
      <w:pPr>
        <w:rPr>
          <w:ins w:id="966" w:author="Fiona Shailin Menezes" w:date="2024-08-01T23:46:00Z" w16du:dateUtc="2024-08-01T22:46:00Z"/>
        </w:rPr>
      </w:pPr>
      <w:ins w:id="967" w:author="Fiona Shailin Menezes" w:date="2024-08-01T23:46:00Z" w16du:dateUtc="2024-08-01T22:46:00Z">
        <w:r>
          <w:fldChar w:fldCharType="begin"/>
        </w:r>
        <w:r>
          <w:instrText>HYPERLINK "</w:instrText>
        </w:r>
      </w:ins>
      <w:ins w:id="968" w:author="Fiona Shailin Menezes" w:date="2024-08-01T23:45:00Z" w16du:dateUtc="2024-08-01T22:45:00Z">
        <w:r w:rsidRPr="002C0B59">
          <w:instrText>https://buckinghamshire.moderngov.co.uk/documents/s32273/WaterqualitydatainterpretationfornontechnicalcustomersFeb201.pdf</w:instrText>
        </w:r>
      </w:ins>
      <w:ins w:id="969" w:author="Fiona Shailin Menezes" w:date="2024-08-01T23:46:00Z" w16du:dateUtc="2024-08-01T22:46:00Z">
        <w:r>
          <w:instrText>"</w:instrText>
        </w:r>
        <w:r>
          <w:fldChar w:fldCharType="separate"/>
        </w:r>
      </w:ins>
      <w:ins w:id="970" w:author="Fiona Shailin Menezes" w:date="2024-08-01T23:45:00Z" w16du:dateUtc="2024-08-01T22:45:00Z">
        <w:r w:rsidRPr="00F55B23">
          <w:rPr>
            <w:rStyle w:val="Hyperlink"/>
          </w:rPr>
          <w:t>https://buckinghamshire.moderngov.co.uk/documents/s32273/WaterqualitydatainterpretationfornontechnicalcustomersFeb201.pdf</w:t>
        </w:r>
      </w:ins>
      <w:ins w:id="971" w:author="Fiona Shailin Menezes" w:date="2024-08-01T23:46:00Z" w16du:dateUtc="2024-08-01T22:46:00Z">
        <w:r>
          <w:fldChar w:fldCharType="end"/>
        </w:r>
      </w:ins>
    </w:p>
    <w:p w14:paraId="4161506D" w14:textId="77777777" w:rsidR="003E2FF7" w:rsidRDefault="003E2FF7" w:rsidP="007A1A93">
      <w:pPr>
        <w:rPr>
          <w:ins w:id="972" w:author="Fiona Shailin Menezes" w:date="2024-08-01T23:46:00Z" w16du:dateUtc="2024-08-01T22:46:00Z"/>
        </w:rPr>
      </w:pPr>
    </w:p>
    <w:p w14:paraId="0B3E7C1D" w14:textId="0090BB3E" w:rsidR="003E2FF7" w:rsidRDefault="003E2FF7" w:rsidP="007A1A93">
      <w:pPr>
        <w:rPr>
          <w:ins w:id="973" w:author="Fiona Shailin Menezes" w:date="2024-08-01T23:46:00Z" w16du:dateUtc="2024-08-01T22:46:00Z"/>
        </w:rPr>
      </w:pPr>
      <w:ins w:id="974" w:author="Fiona Shailin Menezes" w:date="2024-08-01T23:46:00Z" w16du:dateUtc="2024-08-01T22:46:00Z">
        <w:r>
          <w:t>Dissolved Oxygen:</w:t>
        </w:r>
      </w:ins>
    </w:p>
    <w:p w14:paraId="034B0EE3" w14:textId="2C5B22CA" w:rsidR="003E2FF7" w:rsidRDefault="003E2FF7" w:rsidP="007A1A93">
      <w:pPr>
        <w:rPr>
          <w:ins w:id="975" w:author="Fiona Shailin Menezes" w:date="2024-08-01T23:47:00Z" w16du:dateUtc="2024-08-01T22:47:00Z"/>
        </w:rPr>
      </w:pPr>
      <w:ins w:id="976" w:author="Fiona Shailin Menezes" w:date="2024-08-01T23:46:00Z">
        <w:r w:rsidRPr="003E2FF7">
          <w:t>The DO concentration in unpolluted waters is around 10 mg/l or between 90-110 %. The critical level of DO in water varies greatly between species. • Concentrations below 5 mg/l or around 50% may adversely affect the functioning and survival of biological communities • Concentrations below 2 mg/l or around 20% may cause fish to die.</w:t>
        </w:r>
      </w:ins>
    </w:p>
    <w:p w14:paraId="2804D633" w14:textId="77777777" w:rsidR="003E2FF7" w:rsidRDefault="003E2FF7" w:rsidP="007A1A93">
      <w:pPr>
        <w:rPr>
          <w:ins w:id="977" w:author="Fiona Shailin Menezes" w:date="2024-08-01T23:47:00Z" w16du:dateUtc="2024-08-01T22:47:00Z"/>
        </w:rPr>
      </w:pPr>
    </w:p>
    <w:p w14:paraId="4BC7E75C" w14:textId="425C6519" w:rsidR="003E2FF7" w:rsidRDefault="003E2FF7" w:rsidP="007A1A93">
      <w:pPr>
        <w:rPr>
          <w:ins w:id="978" w:author="Fiona Shailin Menezes" w:date="2024-08-01T23:49:00Z" w16du:dateUtc="2024-08-01T22:49:00Z"/>
        </w:rPr>
      </w:pPr>
      <w:ins w:id="979" w:author="Fiona Shailin Menezes" w:date="2024-08-01T23:49:00Z" w16du:dateUtc="2024-08-01T22:49:00Z">
        <w:r>
          <w:t>Phosphate:</w:t>
        </w:r>
      </w:ins>
    </w:p>
    <w:p w14:paraId="0223DD71" w14:textId="2CAEDFAE" w:rsidR="003E2FF7" w:rsidRDefault="003E2FF7" w:rsidP="007A1A93">
      <w:pPr>
        <w:rPr>
          <w:ins w:id="980" w:author="Fiona Shailin Menezes" w:date="2024-08-01T23:50:00Z" w16du:dateUtc="2024-08-01T22:50:00Z"/>
        </w:rPr>
      </w:pPr>
      <w:ins w:id="981" w:author="Fiona Shailin Menezes" w:date="2024-08-01T23:49:00Z">
        <w:r w:rsidRPr="003E2FF7">
          <w:t xml:space="preserve">Government guidance recommends that rivers should not exceed annual mean phosphate concentrations of 0.1mg per </w:t>
        </w:r>
        <w:proofErr w:type="spellStart"/>
        <w:r w:rsidRPr="003E2FF7">
          <w:t>litre</w:t>
        </w:r>
        <w:proofErr w:type="spellEnd"/>
        <w:r w:rsidRPr="003E2FF7">
          <w:t>.</w:t>
        </w:r>
      </w:ins>
    </w:p>
    <w:p w14:paraId="7289B4B6" w14:textId="7F05FE78" w:rsidR="003E2FF7" w:rsidRDefault="003E2FF7" w:rsidP="007A1A93">
      <w:pPr>
        <w:rPr>
          <w:ins w:id="982" w:author="Fiona Shailin Menezes" w:date="2024-08-01T23:50:00Z" w16du:dateUtc="2024-08-01T22:50:00Z"/>
        </w:rPr>
      </w:pPr>
      <w:ins w:id="983" w:author="Fiona Shailin Menezes" w:date="2024-08-01T23:50:00Z" w16du:dateUtc="2024-08-01T22:50:00Z">
        <w:r>
          <w:fldChar w:fldCharType="begin"/>
        </w:r>
        <w:r>
          <w:instrText>HYPERLINK "</w:instrText>
        </w:r>
        <w:r w:rsidRPr="003E2FF7">
          <w:instrText>https://assets.publishing.service.gov.uk/media/5a7b1f23ed915d3ed90624fc/defra-stats-observatory-indicators-da3-120224.pdf</w:instrText>
        </w:r>
        <w:r>
          <w:instrText>"</w:instrText>
        </w:r>
        <w:r>
          <w:fldChar w:fldCharType="separate"/>
        </w:r>
        <w:r w:rsidRPr="00F55B23">
          <w:rPr>
            <w:rStyle w:val="Hyperlink"/>
          </w:rPr>
          <w:t>https://assets.publishing.service.gov.uk/media/5a7b1f23ed915d3ed90624fc/defra-stats-observatory-indicators-da3-120224.pdf</w:t>
        </w:r>
        <w:r>
          <w:fldChar w:fldCharType="end"/>
        </w:r>
      </w:ins>
    </w:p>
    <w:p w14:paraId="23807BE7" w14:textId="77777777" w:rsidR="003E2FF7" w:rsidRDefault="003E2FF7" w:rsidP="007A1A93">
      <w:pPr>
        <w:rPr>
          <w:ins w:id="984" w:author="Fiona Shailin Menezes" w:date="2024-08-01T22:58:00Z" w16du:dateUtc="2024-08-01T21:58:00Z"/>
        </w:rPr>
      </w:pPr>
    </w:p>
    <w:p w14:paraId="3ED34FD8" w14:textId="77777777" w:rsidR="00ED26F4" w:rsidRDefault="00ED26F4" w:rsidP="007A1A93">
      <w:pPr>
        <w:rPr>
          <w:ins w:id="985" w:author="Fiona Shailin Menezes" w:date="2024-08-01T22:57:00Z" w16du:dateUtc="2024-08-01T21:57:00Z"/>
        </w:rPr>
      </w:pPr>
    </w:p>
    <w:p w14:paraId="515F0356" w14:textId="77777777" w:rsidR="004A0B82" w:rsidRPr="004A0B82" w:rsidRDefault="004A0B82" w:rsidP="004A0B82">
      <w:pPr>
        <w:rPr>
          <w:ins w:id="986" w:author="Fiona Shailin Menezes" w:date="2024-08-02T00:21:00Z"/>
          <w:b/>
          <w:bCs/>
          <w:lang w:val="en-IN"/>
        </w:rPr>
      </w:pPr>
      <w:ins w:id="987" w:author="Fiona Shailin Menezes" w:date="2024-08-02T00:21:00Z">
        <w:r w:rsidRPr="004A0B82">
          <w:rPr>
            <w:b/>
            <w:bCs/>
            <w:lang w:val="en-IN"/>
          </w:rPr>
          <w:t>Thesis Outline with Proposal Integration</w:t>
        </w:r>
      </w:ins>
    </w:p>
    <w:p w14:paraId="450FD0EF" w14:textId="77777777" w:rsidR="004A0B82" w:rsidRPr="004A0B82" w:rsidRDefault="004A0B82" w:rsidP="004A0B82">
      <w:pPr>
        <w:rPr>
          <w:ins w:id="988" w:author="Fiona Shailin Menezes" w:date="2024-08-02T00:21:00Z"/>
          <w:b/>
          <w:bCs/>
          <w:lang w:val="en-IN"/>
        </w:rPr>
      </w:pPr>
      <w:ins w:id="989" w:author="Fiona Shailin Menezes" w:date="2024-08-02T00:21:00Z">
        <w:r w:rsidRPr="004A0B82">
          <w:rPr>
            <w:b/>
            <w:bCs/>
            <w:lang w:val="en-IN"/>
          </w:rPr>
          <w:t>I. Introduction</w:t>
        </w:r>
      </w:ins>
    </w:p>
    <w:p w14:paraId="0ACF40BC" w14:textId="77777777" w:rsidR="004A0B82" w:rsidRPr="004A0B82" w:rsidRDefault="004A0B82" w:rsidP="004A0B82">
      <w:pPr>
        <w:numPr>
          <w:ilvl w:val="0"/>
          <w:numId w:val="46"/>
        </w:numPr>
        <w:rPr>
          <w:ins w:id="990" w:author="Fiona Shailin Menezes" w:date="2024-08-02T00:21:00Z"/>
          <w:lang w:val="en-IN"/>
        </w:rPr>
      </w:pPr>
      <w:ins w:id="991" w:author="Fiona Shailin Menezes" w:date="2024-08-02T00:21:00Z">
        <w:r w:rsidRPr="004A0B82">
          <w:rPr>
            <w:b/>
            <w:bCs/>
            <w:lang w:val="en-IN"/>
          </w:rPr>
          <w:t>Background Information</w:t>
        </w:r>
      </w:ins>
    </w:p>
    <w:p w14:paraId="4BF332F4" w14:textId="77777777" w:rsidR="004A0B82" w:rsidRPr="004A0B82" w:rsidRDefault="004A0B82" w:rsidP="004A0B82">
      <w:pPr>
        <w:numPr>
          <w:ilvl w:val="1"/>
          <w:numId w:val="46"/>
        </w:numPr>
        <w:rPr>
          <w:ins w:id="992" w:author="Fiona Shailin Menezes" w:date="2024-08-02T00:21:00Z"/>
          <w:lang w:val="en-IN"/>
        </w:rPr>
      </w:pPr>
      <w:ins w:id="993" w:author="Fiona Shailin Menezes" w:date="2024-08-02T00:21:00Z">
        <w:r w:rsidRPr="004A0B82">
          <w:rPr>
            <w:lang w:val="en-IN"/>
          </w:rPr>
          <w:t>Use the section "Introduction" from your proposal, including details about the critical concern for public health, ecosystem integrity, and sustainable urban development in Bristol.</w:t>
        </w:r>
      </w:ins>
    </w:p>
    <w:p w14:paraId="4BF69F7E" w14:textId="77777777" w:rsidR="004A0B82" w:rsidRPr="004A0B82" w:rsidRDefault="004A0B82" w:rsidP="004A0B82">
      <w:pPr>
        <w:numPr>
          <w:ilvl w:val="1"/>
          <w:numId w:val="46"/>
        </w:numPr>
        <w:rPr>
          <w:ins w:id="994" w:author="Fiona Shailin Menezes" w:date="2024-08-02T00:21:00Z"/>
          <w:lang w:val="en-IN"/>
        </w:rPr>
      </w:pPr>
      <w:ins w:id="995" w:author="Fiona Shailin Menezes" w:date="2024-08-02T00:21:00Z">
        <w:r w:rsidRPr="004A0B82">
          <w:rPr>
            <w:lang w:val="en-IN"/>
          </w:rPr>
          <w:t>Reference the motivations for using machine learning techniques in this context.</w:t>
        </w:r>
      </w:ins>
    </w:p>
    <w:p w14:paraId="4F519158" w14:textId="77777777" w:rsidR="004A0B82" w:rsidRPr="004A0B82" w:rsidRDefault="004A0B82" w:rsidP="004A0B82">
      <w:pPr>
        <w:numPr>
          <w:ilvl w:val="0"/>
          <w:numId w:val="46"/>
        </w:numPr>
        <w:rPr>
          <w:ins w:id="996" w:author="Fiona Shailin Menezes" w:date="2024-08-02T00:21:00Z"/>
          <w:lang w:val="en-IN"/>
        </w:rPr>
      </w:pPr>
      <w:ins w:id="997" w:author="Fiona Shailin Menezes" w:date="2024-08-02T00:21:00Z">
        <w:r w:rsidRPr="004A0B82">
          <w:rPr>
            <w:b/>
            <w:bCs/>
            <w:lang w:val="en-IN"/>
          </w:rPr>
          <w:t>Research Problem or Question</w:t>
        </w:r>
      </w:ins>
    </w:p>
    <w:p w14:paraId="0741BE61" w14:textId="77777777" w:rsidR="004A0B82" w:rsidRPr="004A0B82" w:rsidRDefault="004A0B82" w:rsidP="004A0B82">
      <w:pPr>
        <w:numPr>
          <w:ilvl w:val="1"/>
          <w:numId w:val="46"/>
        </w:numPr>
        <w:rPr>
          <w:ins w:id="998" w:author="Fiona Shailin Menezes" w:date="2024-08-02T00:21:00Z"/>
          <w:lang w:val="en-IN"/>
        </w:rPr>
      </w:pPr>
      <w:ins w:id="999" w:author="Fiona Shailin Menezes" w:date="2024-08-02T00:21:00Z">
        <w:r w:rsidRPr="004A0B82">
          <w:rPr>
            <w:lang w:val="en-IN"/>
          </w:rPr>
          <w:t>Incorporate your "Problem Statement," explaining the challenges Bristol faces in maintaining surface water quality and the need for data-driven approaches.</w:t>
        </w:r>
      </w:ins>
    </w:p>
    <w:p w14:paraId="003147D0" w14:textId="77777777" w:rsidR="004A0B82" w:rsidRPr="004A0B82" w:rsidRDefault="004A0B82" w:rsidP="004A0B82">
      <w:pPr>
        <w:numPr>
          <w:ilvl w:val="0"/>
          <w:numId w:val="46"/>
        </w:numPr>
        <w:rPr>
          <w:ins w:id="1000" w:author="Fiona Shailin Menezes" w:date="2024-08-02T00:21:00Z"/>
          <w:lang w:val="en-IN"/>
        </w:rPr>
      </w:pPr>
      <w:ins w:id="1001" w:author="Fiona Shailin Menezes" w:date="2024-08-02T00:21:00Z">
        <w:r w:rsidRPr="004A0B82">
          <w:rPr>
            <w:b/>
            <w:bCs/>
            <w:lang w:val="en-IN"/>
          </w:rPr>
          <w:t>Objectives of the Study</w:t>
        </w:r>
      </w:ins>
    </w:p>
    <w:p w14:paraId="7D9CAF5B" w14:textId="77777777" w:rsidR="004A0B82" w:rsidRPr="004A0B82" w:rsidRDefault="004A0B82" w:rsidP="004A0B82">
      <w:pPr>
        <w:numPr>
          <w:ilvl w:val="1"/>
          <w:numId w:val="46"/>
        </w:numPr>
        <w:rPr>
          <w:ins w:id="1002" w:author="Fiona Shailin Menezes" w:date="2024-08-02T00:21:00Z"/>
          <w:lang w:val="en-IN"/>
        </w:rPr>
      </w:pPr>
      <w:ins w:id="1003" w:author="Fiona Shailin Menezes" w:date="2024-08-02T00:21:00Z">
        <w:r w:rsidRPr="004A0B82">
          <w:rPr>
            <w:lang w:val="en-IN"/>
          </w:rPr>
          <w:t xml:space="preserve">Use the "Objectives" section, detailing the goals of </w:t>
        </w:r>
        <w:proofErr w:type="spellStart"/>
        <w:r w:rsidRPr="004A0B82">
          <w:rPr>
            <w:lang w:val="en-IN"/>
          </w:rPr>
          <w:t>analyzing</w:t>
        </w:r>
        <w:proofErr w:type="spellEnd"/>
        <w:r w:rsidRPr="004A0B82">
          <w:rPr>
            <w:lang w:val="en-IN"/>
          </w:rPr>
          <w:t xml:space="preserve"> current water quality, identifying influencing factors, developing predictive models, and generating insights for water management.</w:t>
        </w:r>
      </w:ins>
    </w:p>
    <w:p w14:paraId="7F002A1F" w14:textId="77777777" w:rsidR="004A0B82" w:rsidRPr="004A0B82" w:rsidRDefault="004A0B82" w:rsidP="004A0B82">
      <w:pPr>
        <w:numPr>
          <w:ilvl w:val="0"/>
          <w:numId w:val="46"/>
        </w:numPr>
        <w:rPr>
          <w:ins w:id="1004" w:author="Fiona Shailin Menezes" w:date="2024-08-02T00:21:00Z"/>
          <w:lang w:val="en-IN"/>
        </w:rPr>
      </w:pPr>
      <w:ins w:id="1005" w:author="Fiona Shailin Menezes" w:date="2024-08-02T00:21:00Z">
        <w:r w:rsidRPr="004A0B82">
          <w:rPr>
            <w:b/>
            <w:bCs/>
            <w:lang w:val="en-IN"/>
          </w:rPr>
          <w:t>Significance and Motivation of the Research</w:t>
        </w:r>
      </w:ins>
    </w:p>
    <w:p w14:paraId="445CDD6C" w14:textId="77777777" w:rsidR="004A0B82" w:rsidRPr="004A0B82" w:rsidRDefault="004A0B82" w:rsidP="004A0B82">
      <w:pPr>
        <w:numPr>
          <w:ilvl w:val="1"/>
          <w:numId w:val="46"/>
        </w:numPr>
        <w:rPr>
          <w:ins w:id="1006" w:author="Fiona Shailin Menezes" w:date="2024-08-02T00:21:00Z"/>
          <w:lang w:val="en-IN"/>
        </w:rPr>
      </w:pPr>
      <w:ins w:id="1007" w:author="Fiona Shailin Menezes" w:date="2024-08-02T00:21:00Z">
        <w:r w:rsidRPr="004A0B82">
          <w:rPr>
            <w:lang w:val="en-IN"/>
          </w:rPr>
          <w:t>Expand on the significance of your research, discussing its potential contributions to public health, environmental sustainability, and urban water management practices.</w:t>
        </w:r>
      </w:ins>
    </w:p>
    <w:p w14:paraId="39A7634F" w14:textId="77777777" w:rsidR="004A0B82" w:rsidRPr="004A0B82" w:rsidRDefault="004A0B82" w:rsidP="004A0B82">
      <w:pPr>
        <w:rPr>
          <w:ins w:id="1008" w:author="Fiona Shailin Menezes" w:date="2024-08-02T00:21:00Z"/>
          <w:b/>
          <w:bCs/>
          <w:lang w:val="en-IN"/>
        </w:rPr>
      </w:pPr>
      <w:ins w:id="1009" w:author="Fiona Shailin Menezes" w:date="2024-08-02T00:21:00Z">
        <w:r w:rsidRPr="004A0B82">
          <w:rPr>
            <w:b/>
            <w:bCs/>
            <w:lang w:val="en-IN"/>
          </w:rPr>
          <w:t>II. Literature Review</w:t>
        </w:r>
      </w:ins>
    </w:p>
    <w:p w14:paraId="659996D4" w14:textId="77777777" w:rsidR="004A0B82" w:rsidRPr="004A0B82" w:rsidRDefault="004A0B82" w:rsidP="004A0B82">
      <w:pPr>
        <w:numPr>
          <w:ilvl w:val="0"/>
          <w:numId w:val="47"/>
        </w:numPr>
        <w:rPr>
          <w:ins w:id="1010" w:author="Fiona Shailin Menezes" w:date="2024-08-02T00:21:00Z"/>
          <w:lang w:val="en-IN"/>
        </w:rPr>
      </w:pPr>
      <w:ins w:id="1011" w:author="Fiona Shailin Menezes" w:date="2024-08-02T00:21:00Z">
        <w:r w:rsidRPr="004A0B82">
          <w:rPr>
            <w:b/>
            <w:bCs/>
            <w:lang w:val="en-IN"/>
          </w:rPr>
          <w:lastRenderedPageBreak/>
          <w:t>Overview of Relevant Literature</w:t>
        </w:r>
      </w:ins>
    </w:p>
    <w:p w14:paraId="503C27A5" w14:textId="77777777" w:rsidR="004A0B82" w:rsidRPr="004A0B82" w:rsidRDefault="004A0B82" w:rsidP="004A0B82">
      <w:pPr>
        <w:numPr>
          <w:ilvl w:val="1"/>
          <w:numId w:val="47"/>
        </w:numPr>
        <w:rPr>
          <w:ins w:id="1012" w:author="Fiona Shailin Menezes" w:date="2024-08-02T00:21:00Z"/>
          <w:lang w:val="en-IN"/>
        </w:rPr>
      </w:pPr>
      <w:ins w:id="1013" w:author="Fiona Shailin Menezes" w:date="2024-08-02T00:21:00Z">
        <w:r w:rsidRPr="004A0B82">
          <w:rPr>
            <w:lang w:val="en-IN"/>
          </w:rPr>
          <w:t>Summarize the "Literature Review" from your proposal, highlighting key studies on urban water quality, machine learning applications in environmental science, and specific research on Bristol.</w:t>
        </w:r>
      </w:ins>
    </w:p>
    <w:p w14:paraId="2EC9BC9C" w14:textId="77777777" w:rsidR="004A0B82" w:rsidRPr="004A0B82" w:rsidRDefault="004A0B82" w:rsidP="004A0B82">
      <w:pPr>
        <w:numPr>
          <w:ilvl w:val="0"/>
          <w:numId w:val="47"/>
        </w:numPr>
        <w:rPr>
          <w:ins w:id="1014" w:author="Fiona Shailin Menezes" w:date="2024-08-02T00:21:00Z"/>
          <w:lang w:val="en-IN"/>
        </w:rPr>
      </w:pPr>
      <w:ins w:id="1015" w:author="Fiona Shailin Menezes" w:date="2024-08-02T00:21:00Z">
        <w:r w:rsidRPr="004A0B82">
          <w:rPr>
            <w:b/>
            <w:bCs/>
            <w:lang w:val="en-IN"/>
          </w:rPr>
          <w:t>Key Theories or Concepts</w:t>
        </w:r>
      </w:ins>
    </w:p>
    <w:p w14:paraId="0C557415" w14:textId="77777777" w:rsidR="004A0B82" w:rsidRPr="004A0B82" w:rsidRDefault="004A0B82" w:rsidP="004A0B82">
      <w:pPr>
        <w:numPr>
          <w:ilvl w:val="1"/>
          <w:numId w:val="47"/>
        </w:numPr>
        <w:rPr>
          <w:ins w:id="1016" w:author="Fiona Shailin Menezes" w:date="2024-08-02T00:21:00Z"/>
          <w:lang w:val="en-IN"/>
        </w:rPr>
      </w:pPr>
      <w:ins w:id="1017" w:author="Fiona Shailin Menezes" w:date="2024-08-02T00:21:00Z">
        <w:r w:rsidRPr="004A0B82">
          <w:rPr>
            <w:lang w:val="en-IN"/>
          </w:rPr>
          <w:t>Discuss the theoretical frameworks and key concepts that underpin your research, such as the interplay between urban development and water quality.</w:t>
        </w:r>
      </w:ins>
    </w:p>
    <w:p w14:paraId="45530113" w14:textId="77777777" w:rsidR="004A0B82" w:rsidRPr="004A0B82" w:rsidRDefault="004A0B82" w:rsidP="004A0B82">
      <w:pPr>
        <w:numPr>
          <w:ilvl w:val="0"/>
          <w:numId w:val="47"/>
        </w:numPr>
        <w:rPr>
          <w:ins w:id="1018" w:author="Fiona Shailin Menezes" w:date="2024-08-02T00:21:00Z"/>
          <w:lang w:val="en-IN"/>
        </w:rPr>
      </w:pPr>
      <w:ins w:id="1019" w:author="Fiona Shailin Menezes" w:date="2024-08-02T00:21:00Z">
        <w:r w:rsidRPr="004A0B82">
          <w:rPr>
            <w:b/>
            <w:bCs/>
            <w:lang w:val="en-IN"/>
          </w:rPr>
          <w:t>Gaps or Controversies in the Literature</w:t>
        </w:r>
      </w:ins>
    </w:p>
    <w:p w14:paraId="1C5D1FA1" w14:textId="77777777" w:rsidR="004A0B82" w:rsidRPr="004A0B82" w:rsidRDefault="004A0B82" w:rsidP="004A0B82">
      <w:pPr>
        <w:numPr>
          <w:ilvl w:val="1"/>
          <w:numId w:val="47"/>
        </w:numPr>
        <w:rPr>
          <w:ins w:id="1020" w:author="Fiona Shailin Menezes" w:date="2024-08-02T00:21:00Z"/>
          <w:lang w:val="en-IN"/>
        </w:rPr>
      </w:pPr>
      <w:ins w:id="1021" w:author="Fiona Shailin Menezes" w:date="2024-08-02T00:21:00Z">
        <w:r w:rsidRPr="004A0B82">
          <w:rPr>
            <w:lang w:val="en-IN"/>
          </w:rPr>
          <w:t>Identify any gaps in existing research that your study aims to address, particularly the limited application of machine learning in urban water management.</w:t>
        </w:r>
      </w:ins>
    </w:p>
    <w:p w14:paraId="3B932247" w14:textId="77777777" w:rsidR="004A0B82" w:rsidRPr="004A0B82" w:rsidRDefault="004A0B82" w:rsidP="004A0B82">
      <w:pPr>
        <w:numPr>
          <w:ilvl w:val="0"/>
          <w:numId w:val="47"/>
        </w:numPr>
        <w:rPr>
          <w:ins w:id="1022" w:author="Fiona Shailin Menezes" w:date="2024-08-02T00:21:00Z"/>
          <w:lang w:val="en-IN"/>
        </w:rPr>
      </w:pPr>
      <w:ins w:id="1023" w:author="Fiona Shailin Menezes" w:date="2024-08-02T00:21:00Z">
        <w:r w:rsidRPr="004A0B82">
          <w:rPr>
            <w:b/>
            <w:bCs/>
            <w:lang w:val="en-IN"/>
          </w:rPr>
          <w:t>Theoretical Framework</w:t>
        </w:r>
      </w:ins>
    </w:p>
    <w:p w14:paraId="1696DFE1" w14:textId="77777777" w:rsidR="004A0B82" w:rsidRPr="004A0B82" w:rsidRDefault="004A0B82" w:rsidP="004A0B82">
      <w:pPr>
        <w:numPr>
          <w:ilvl w:val="1"/>
          <w:numId w:val="47"/>
        </w:numPr>
        <w:rPr>
          <w:ins w:id="1024" w:author="Fiona Shailin Menezes" w:date="2024-08-02T00:21:00Z"/>
          <w:lang w:val="en-IN"/>
        </w:rPr>
      </w:pPr>
      <w:ins w:id="1025" w:author="Fiona Shailin Menezes" w:date="2024-08-02T00:21:00Z">
        <w:r w:rsidRPr="004A0B82">
          <w:rPr>
            <w:lang w:val="en-IN"/>
          </w:rPr>
          <w:t>Detail the conceptual framework you will use, including the key variables and their relationships as mentioned in your proposal.</w:t>
        </w:r>
      </w:ins>
    </w:p>
    <w:p w14:paraId="3517654C" w14:textId="77777777" w:rsidR="004A0B82" w:rsidRPr="004A0B82" w:rsidRDefault="004A0B82" w:rsidP="004A0B82">
      <w:pPr>
        <w:rPr>
          <w:ins w:id="1026" w:author="Fiona Shailin Menezes" w:date="2024-08-02T00:21:00Z"/>
          <w:b/>
          <w:bCs/>
          <w:lang w:val="en-IN"/>
        </w:rPr>
      </w:pPr>
      <w:ins w:id="1027" w:author="Fiona Shailin Menezes" w:date="2024-08-02T00:21:00Z">
        <w:r w:rsidRPr="004A0B82">
          <w:rPr>
            <w:b/>
            <w:bCs/>
            <w:lang w:val="en-IN"/>
          </w:rPr>
          <w:t>III. Methodology</w:t>
        </w:r>
      </w:ins>
    </w:p>
    <w:p w14:paraId="5D95F50A" w14:textId="77777777" w:rsidR="004A0B82" w:rsidRPr="004A0B82" w:rsidRDefault="004A0B82" w:rsidP="004A0B82">
      <w:pPr>
        <w:numPr>
          <w:ilvl w:val="0"/>
          <w:numId w:val="48"/>
        </w:numPr>
        <w:rPr>
          <w:ins w:id="1028" w:author="Fiona Shailin Menezes" w:date="2024-08-02T00:21:00Z"/>
          <w:lang w:val="en-IN"/>
        </w:rPr>
      </w:pPr>
      <w:ins w:id="1029" w:author="Fiona Shailin Menezes" w:date="2024-08-02T00:21:00Z">
        <w:r w:rsidRPr="004A0B82">
          <w:rPr>
            <w:b/>
            <w:bCs/>
            <w:lang w:val="en-IN"/>
          </w:rPr>
          <w:t>Research Design</w:t>
        </w:r>
      </w:ins>
    </w:p>
    <w:p w14:paraId="5CE67811" w14:textId="77777777" w:rsidR="004A0B82" w:rsidRPr="004A0B82" w:rsidRDefault="004A0B82" w:rsidP="004A0B82">
      <w:pPr>
        <w:numPr>
          <w:ilvl w:val="1"/>
          <w:numId w:val="48"/>
        </w:numPr>
        <w:rPr>
          <w:ins w:id="1030" w:author="Fiona Shailin Menezes" w:date="2024-08-02T00:21:00Z"/>
          <w:lang w:val="en-IN"/>
        </w:rPr>
      </w:pPr>
      <w:ins w:id="1031" w:author="Fiona Shailin Menezes" w:date="2024-08-02T00:21:00Z">
        <w:r w:rsidRPr="004A0B82">
          <w:rPr>
            <w:lang w:val="en-IN"/>
          </w:rPr>
          <w:t>Describe the overall research design, including your focus on using the 2023 dataset from Bristol Open Data for a detailed analysis of water quality in Bristol.</w:t>
        </w:r>
      </w:ins>
    </w:p>
    <w:p w14:paraId="1099128C" w14:textId="77777777" w:rsidR="004A0B82" w:rsidRPr="004A0B82" w:rsidRDefault="004A0B82" w:rsidP="004A0B82">
      <w:pPr>
        <w:numPr>
          <w:ilvl w:val="0"/>
          <w:numId w:val="48"/>
        </w:numPr>
        <w:rPr>
          <w:ins w:id="1032" w:author="Fiona Shailin Menezes" w:date="2024-08-02T00:21:00Z"/>
          <w:lang w:val="en-IN"/>
        </w:rPr>
      </w:pPr>
      <w:ins w:id="1033" w:author="Fiona Shailin Menezes" w:date="2024-08-02T00:21:00Z">
        <w:r w:rsidRPr="004A0B82">
          <w:rPr>
            <w:b/>
            <w:bCs/>
            <w:lang w:val="en-IN"/>
          </w:rPr>
          <w:t>Data Collection Methods</w:t>
        </w:r>
      </w:ins>
    </w:p>
    <w:p w14:paraId="5B694DB0" w14:textId="77777777" w:rsidR="004A0B82" w:rsidRPr="004A0B82" w:rsidRDefault="004A0B82" w:rsidP="004A0B82">
      <w:pPr>
        <w:numPr>
          <w:ilvl w:val="1"/>
          <w:numId w:val="48"/>
        </w:numPr>
        <w:rPr>
          <w:ins w:id="1034" w:author="Fiona Shailin Menezes" w:date="2024-08-02T00:21:00Z"/>
          <w:lang w:val="en-IN"/>
        </w:rPr>
      </w:pPr>
      <w:ins w:id="1035" w:author="Fiona Shailin Menezes" w:date="2024-08-02T00:21:00Z">
        <w:r w:rsidRPr="004A0B82">
          <w:rPr>
            <w:lang w:val="en-IN"/>
          </w:rPr>
          <w:t>Use the "Data Collection and Preprocessing" section, detailing the data sources, cleaning processes, and any feature engineering you will perform.</w:t>
        </w:r>
      </w:ins>
    </w:p>
    <w:p w14:paraId="71D6480E" w14:textId="77777777" w:rsidR="004A0B82" w:rsidRPr="004A0B82" w:rsidRDefault="004A0B82" w:rsidP="004A0B82">
      <w:pPr>
        <w:numPr>
          <w:ilvl w:val="0"/>
          <w:numId w:val="48"/>
        </w:numPr>
        <w:rPr>
          <w:ins w:id="1036" w:author="Fiona Shailin Menezes" w:date="2024-08-02T00:21:00Z"/>
          <w:lang w:val="en-IN"/>
        </w:rPr>
      </w:pPr>
      <w:ins w:id="1037" w:author="Fiona Shailin Menezes" w:date="2024-08-02T00:21:00Z">
        <w:r w:rsidRPr="004A0B82">
          <w:rPr>
            <w:b/>
            <w:bCs/>
            <w:lang w:val="en-IN"/>
          </w:rPr>
          <w:t>Sampling Techniques</w:t>
        </w:r>
      </w:ins>
    </w:p>
    <w:p w14:paraId="4497293C" w14:textId="77777777" w:rsidR="004A0B82" w:rsidRPr="004A0B82" w:rsidRDefault="004A0B82" w:rsidP="004A0B82">
      <w:pPr>
        <w:numPr>
          <w:ilvl w:val="1"/>
          <w:numId w:val="48"/>
        </w:numPr>
        <w:rPr>
          <w:ins w:id="1038" w:author="Fiona Shailin Menezes" w:date="2024-08-02T00:21:00Z"/>
          <w:lang w:val="en-IN"/>
        </w:rPr>
      </w:pPr>
      <w:ins w:id="1039" w:author="Fiona Shailin Menezes" w:date="2024-08-02T00:21:00Z">
        <w:r w:rsidRPr="004A0B82">
          <w:rPr>
            <w:lang w:val="en-IN"/>
          </w:rPr>
          <w:t>Explain any sampling techniques used to ensure representative data, such as handling missing values and removing outliers.</w:t>
        </w:r>
      </w:ins>
    </w:p>
    <w:p w14:paraId="7615CF37" w14:textId="77777777" w:rsidR="004A0B82" w:rsidRPr="004A0B82" w:rsidRDefault="004A0B82" w:rsidP="004A0B82">
      <w:pPr>
        <w:numPr>
          <w:ilvl w:val="0"/>
          <w:numId w:val="48"/>
        </w:numPr>
        <w:rPr>
          <w:ins w:id="1040" w:author="Fiona Shailin Menezes" w:date="2024-08-02T00:21:00Z"/>
          <w:lang w:val="en-IN"/>
        </w:rPr>
      </w:pPr>
      <w:ins w:id="1041" w:author="Fiona Shailin Menezes" w:date="2024-08-02T00:21:00Z">
        <w:r w:rsidRPr="004A0B82">
          <w:rPr>
            <w:b/>
            <w:bCs/>
            <w:lang w:val="en-IN"/>
          </w:rPr>
          <w:t>Data Analysis Procedures</w:t>
        </w:r>
      </w:ins>
    </w:p>
    <w:p w14:paraId="3DBB6AD0" w14:textId="263DE876" w:rsidR="004A0B82" w:rsidRPr="004A0B82" w:rsidRDefault="004A0B82" w:rsidP="004A0B82">
      <w:pPr>
        <w:numPr>
          <w:ilvl w:val="1"/>
          <w:numId w:val="48"/>
        </w:numPr>
        <w:rPr>
          <w:ins w:id="1042" w:author="Fiona Shailin Menezes" w:date="2024-08-02T00:21:00Z"/>
          <w:lang w:val="en-IN"/>
        </w:rPr>
      </w:pPr>
      <w:ins w:id="1043" w:author="Fiona Shailin Menezes" w:date="2024-08-02T00:21:00Z">
        <w:r w:rsidRPr="004A0B82">
          <w:rPr>
            <w:lang w:val="en-IN"/>
          </w:rPr>
          <w:t xml:space="preserve">Detail the analytical methods, including exploratory data analysis, correlation analysis, machine learning </w:t>
        </w:r>
      </w:ins>
      <w:ins w:id="1044" w:author="Fiona Shailin Menezes" w:date="2024-08-02T20:14:00Z" w16du:dateUtc="2024-08-02T19:14:00Z">
        <w:r w:rsidR="00236347">
          <w:rPr>
            <w:lang w:val="en-IN"/>
          </w:rPr>
          <w:t>modelling</w:t>
        </w:r>
      </w:ins>
      <w:ins w:id="1045" w:author="Fiona Shailin Menezes" w:date="2024-08-02T00:21:00Z">
        <w:r w:rsidRPr="004A0B82">
          <w:rPr>
            <w:lang w:val="en-IN"/>
          </w:rPr>
          <w:t xml:space="preserve"> (Multiple Linear Regression), and environmental impact assessment.</w:t>
        </w:r>
      </w:ins>
    </w:p>
    <w:p w14:paraId="59FD94E3" w14:textId="77777777" w:rsidR="004A0B82" w:rsidRPr="004A0B82" w:rsidRDefault="004A0B82" w:rsidP="004A0B82">
      <w:pPr>
        <w:rPr>
          <w:ins w:id="1046" w:author="Fiona Shailin Menezes" w:date="2024-08-02T00:21:00Z"/>
          <w:b/>
          <w:bCs/>
          <w:lang w:val="en-IN"/>
        </w:rPr>
      </w:pPr>
      <w:ins w:id="1047" w:author="Fiona Shailin Menezes" w:date="2024-08-02T00:21:00Z">
        <w:r w:rsidRPr="004A0B82">
          <w:rPr>
            <w:b/>
            <w:bCs/>
            <w:lang w:val="en-IN"/>
          </w:rPr>
          <w:t>IV. Results and Analysis</w:t>
        </w:r>
      </w:ins>
    </w:p>
    <w:p w14:paraId="7045B4CF" w14:textId="77777777" w:rsidR="004A0B82" w:rsidRPr="004A0B82" w:rsidRDefault="004A0B82" w:rsidP="004A0B82">
      <w:pPr>
        <w:numPr>
          <w:ilvl w:val="0"/>
          <w:numId w:val="49"/>
        </w:numPr>
        <w:rPr>
          <w:ins w:id="1048" w:author="Fiona Shailin Menezes" w:date="2024-08-02T00:21:00Z"/>
          <w:lang w:val="en-IN"/>
        </w:rPr>
      </w:pPr>
      <w:ins w:id="1049" w:author="Fiona Shailin Menezes" w:date="2024-08-02T00:21:00Z">
        <w:r w:rsidRPr="004A0B82">
          <w:rPr>
            <w:b/>
            <w:bCs/>
            <w:lang w:val="en-IN"/>
          </w:rPr>
          <w:t>Presentation of Findings</w:t>
        </w:r>
      </w:ins>
    </w:p>
    <w:p w14:paraId="3D365C11" w14:textId="77777777" w:rsidR="004A0B82" w:rsidRPr="004A0B82" w:rsidRDefault="004A0B82" w:rsidP="004A0B82">
      <w:pPr>
        <w:numPr>
          <w:ilvl w:val="1"/>
          <w:numId w:val="49"/>
        </w:numPr>
        <w:rPr>
          <w:ins w:id="1050" w:author="Fiona Shailin Menezes" w:date="2024-08-02T00:21:00Z"/>
          <w:lang w:val="en-IN"/>
        </w:rPr>
      </w:pPr>
      <w:ins w:id="1051" w:author="Fiona Shailin Menezes" w:date="2024-08-02T00:21:00Z">
        <w:r w:rsidRPr="004A0B82">
          <w:rPr>
            <w:lang w:val="en-IN"/>
          </w:rPr>
          <w:t>Present your findings from the exploratory data analysis, correlation analysis, and machine learning models.</w:t>
        </w:r>
      </w:ins>
    </w:p>
    <w:p w14:paraId="6976BD2F" w14:textId="77777777" w:rsidR="004A0B82" w:rsidRPr="004A0B82" w:rsidRDefault="004A0B82" w:rsidP="004A0B82">
      <w:pPr>
        <w:numPr>
          <w:ilvl w:val="0"/>
          <w:numId w:val="49"/>
        </w:numPr>
        <w:rPr>
          <w:ins w:id="1052" w:author="Fiona Shailin Menezes" w:date="2024-08-02T00:21:00Z"/>
          <w:lang w:val="en-IN"/>
        </w:rPr>
      </w:pPr>
      <w:ins w:id="1053" w:author="Fiona Shailin Menezes" w:date="2024-08-02T00:21:00Z">
        <w:r w:rsidRPr="004A0B82">
          <w:rPr>
            <w:b/>
            <w:bCs/>
            <w:lang w:val="en-IN"/>
          </w:rPr>
          <w:t>Data Analysis and Interpretation</w:t>
        </w:r>
      </w:ins>
    </w:p>
    <w:p w14:paraId="0B449915" w14:textId="77777777" w:rsidR="004A0B82" w:rsidRPr="004A0B82" w:rsidRDefault="004A0B82" w:rsidP="004A0B82">
      <w:pPr>
        <w:numPr>
          <w:ilvl w:val="1"/>
          <w:numId w:val="49"/>
        </w:numPr>
        <w:rPr>
          <w:ins w:id="1054" w:author="Fiona Shailin Menezes" w:date="2024-08-02T00:21:00Z"/>
          <w:lang w:val="en-IN"/>
        </w:rPr>
      </w:pPr>
      <w:ins w:id="1055" w:author="Fiona Shailin Menezes" w:date="2024-08-02T00:21:00Z">
        <w:r w:rsidRPr="004A0B82">
          <w:rPr>
            <w:lang w:val="en-IN"/>
          </w:rPr>
          <w:t>Interpret the results, discussing the significance of key factors influencing water quality and the performance of your predictive models.</w:t>
        </w:r>
      </w:ins>
    </w:p>
    <w:p w14:paraId="61B16869" w14:textId="77777777" w:rsidR="004A0B82" w:rsidRPr="004A0B82" w:rsidRDefault="004A0B82" w:rsidP="004A0B82">
      <w:pPr>
        <w:numPr>
          <w:ilvl w:val="0"/>
          <w:numId w:val="49"/>
        </w:numPr>
        <w:rPr>
          <w:ins w:id="1056" w:author="Fiona Shailin Menezes" w:date="2024-08-02T00:21:00Z"/>
          <w:lang w:val="en-IN"/>
        </w:rPr>
      </w:pPr>
      <w:ins w:id="1057" w:author="Fiona Shailin Menezes" w:date="2024-08-02T00:21:00Z">
        <w:r w:rsidRPr="004A0B82">
          <w:rPr>
            <w:b/>
            <w:bCs/>
            <w:lang w:val="en-IN"/>
          </w:rPr>
          <w:t>Discussion of Results in Relation to Research Questions/Hypotheses</w:t>
        </w:r>
      </w:ins>
    </w:p>
    <w:p w14:paraId="6DFF5D4F" w14:textId="77777777" w:rsidR="004A0B82" w:rsidRPr="004A0B82" w:rsidRDefault="004A0B82" w:rsidP="004A0B82">
      <w:pPr>
        <w:numPr>
          <w:ilvl w:val="1"/>
          <w:numId w:val="49"/>
        </w:numPr>
        <w:rPr>
          <w:ins w:id="1058" w:author="Fiona Shailin Menezes" w:date="2024-08-02T00:21:00Z"/>
          <w:lang w:val="en-IN"/>
        </w:rPr>
      </w:pPr>
      <w:ins w:id="1059" w:author="Fiona Shailin Menezes" w:date="2024-08-02T00:21:00Z">
        <w:r w:rsidRPr="004A0B82">
          <w:rPr>
            <w:lang w:val="en-IN"/>
          </w:rPr>
          <w:t>Relate your findings to the research questions posed in your proposal, providing answers and insights based on your analysis.</w:t>
        </w:r>
      </w:ins>
    </w:p>
    <w:p w14:paraId="78AB7F61" w14:textId="77777777" w:rsidR="004A0B82" w:rsidRPr="004A0B82" w:rsidRDefault="004A0B82" w:rsidP="004A0B82">
      <w:pPr>
        <w:rPr>
          <w:ins w:id="1060" w:author="Fiona Shailin Menezes" w:date="2024-08-02T00:21:00Z"/>
          <w:b/>
          <w:bCs/>
          <w:lang w:val="en-IN"/>
        </w:rPr>
      </w:pPr>
      <w:ins w:id="1061" w:author="Fiona Shailin Menezes" w:date="2024-08-02T00:21:00Z">
        <w:r w:rsidRPr="004A0B82">
          <w:rPr>
            <w:b/>
            <w:bCs/>
            <w:lang w:val="en-IN"/>
          </w:rPr>
          <w:t>V. Discussion</w:t>
        </w:r>
      </w:ins>
    </w:p>
    <w:p w14:paraId="6642AACA" w14:textId="77777777" w:rsidR="004A0B82" w:rsidRPr="004A0B82" w:rsidRDefault="004A0B82" w:rsidP="004A0B82">
      <w:pPr>
        <w:numPr>
          <w:ilvl w:val="0"/>
          <w:numId w:val="50"/>
        </w:numPr>
        <w:rPr>
          <w:ins w:id="1062" w:author="Fiona Shailin Menezes" w:date="2024-08-02T00:21:00Z"/>
          <w:lang w:val="en-IN"/>
        </w:rPr>
      </w:pPr>
      <w:ins w:id="1063" w:author="Fiona Shailin Menezes" w:date="2024-08-02T00:21:00Z">
        <w:r w:rsidRPr="004A0B82">
          <w:rPr>
            <w:b/>
            <w:bCs/>
            <w:lang w:val="en-IN"/>
          </w:rPr>
          <w:t>Interpretation of Results</w:t>
        </w:r>
      </w:ins>
    </w:p>
    <w:p w14:paraId="269EFFA5" w14:textId="77777777" w:rsidR="004A0B82" w:rsidRPr="004A0B82" w:rsidRDefault="004A0B82" w:rsidP="004A0B82">
      <w:pPr>
        <w:numPr>
          <w:ilvl w:val="1"/>
          <w:numId w:val="50"/>
        </w:numPr>
        <w:rPr>
          <w:ins w:id="1064" w:author="Fiona Shailin Menezes" w:date="2024-08-02T00:21:00Z"/>
          <w:lang w:val="en-IN"/>
        </w:rPr>
      </w:pPr>
      <w:ins w:id="1065" w:author="Fiona Shailin Menezes" w:date="2024-08-02T00:21:00Z">
        <w:r w:rsidRPr="004A0B82">
          <w:rPr>
            <w:lang w:val="en-IN"/>
          </w:rPr>
          <w:t>Provide a detailed interpretation of your results, explaining the implications of your findings for water quality management in Bristol.</w:t>
        </w:r>
      </w:ins>
    </w:p>
    <w:p w14:paraId="3CC224E0" w14:textId="77777777" w:rsidR="004A0B82" w:rsidRPr="004A0B82" w:rsidRDefault="004A0B82" w:rsidP="004A0B82">
      <w:pPr>
        <w:numPr>
          <w:ilvl w:val="0"/>
          <w:numId w:val="50"/>
        </w:numPr>
        <w:rPr>
          <w:ins w:id="1066" w:author="Fiona Shailin Menezes" w:date="2024-08-02T00:21:00Z"/>
          <w:lang w:val="en-IN"/>
        </w:rPr>
      </w:pPr>
      <w:ins w:id="1067" w:author="Fiona Shailin Menezes" w:date="2024-08-02T00:21:00Z">
        <w:r w:rsidRPr="004A0B82">
          <w:rPr>
            <w:b/>
            <w:bCs/>
            <w:lang w:val="en-IN"/>
          </w:rPr>
          <w:t>Comparison with Existing Literature</w:t>
        </w:r>
      </w:ins>
    </w:p>
    <w:p w14:paraId="7F0D673C" w14:textId="77777777" w:rsidR="004A0B82" w:rsidRPr="004A0B82" w:rsidRDefault="004A0B82" w:rsidP="004A0B82">
      <w:pPr>
        <w:numPr>
          <w:ilvl w:val="1"/>
          <w:numId w:val="50"/>
        </w:numPr>
        <w:rPr>
          <w:ins w:id="1068" w:author="Fiona Shailin Menezes" w:date="2024-08-02T00:21:00Z"/>
          <w:lang w:val="en-IN"/>
        </w:rPr>
      </w:pPr>
      <w:ins w:id="1069" w:author="Fiona Shailin Menezes" w:date="2024-08-02T00:21:00Z">
        <w:r w:rsidRPr="004A0B82">
          <w:rPr>
            <w:lang w:val="en-IN"/>
          </w:rPr>
          <w:lastRenderedPageBreak/>
          <w:t>Compare your results with findings from the literature review, highlighting any similarities, differences, or new insights.</w:t>
        </w:r>
      </w:ins>
    </w:p>
    <w:p w14:paraId="403E5C09" w14:textId="77777777" w:rsidR="004A0B82" w:rsidRPr="004A0B82" w:rsidRDefault="004A0B82" w:rsidP="004A0B82">
      <w:pPr>
        <w:numPr>
          <w:ilvl w:val="0"/>
          <w:numId w:val="50"/>
        </w:numPr>
        <w:rPr>
          <w:ins w:id="1070" w:author="Fiona Shailin Menezes" w:date="2024-08-02T00:21:00Z"/>
          <w:lang w:val="en-IN"/>
        </w:rPr>
      </w:pPr>
      <w:ins w:id="1071" w:author="Fiona Shailin Menezes" w:date="2024-08-02T00:21:00Z">
        <w:r w:rsidRPr="004A0B82">
          <w:rPr>
            <w:b/>
            <w:bCs/>
            <w:lang w:val="en-IN"/>
          </w:rPr>
          <w:t>Implications and Significance of the Findings</w:t>
        </w:r>
      </w:ins>
    </w:p>
    <w:p w14:paraId="335DAD32" w14:textId="77777777" w:rsidR="004A0B82" w:rsidRPr="004A0B82" w:rsidRDefault="004A0B82" w:rsidP="004A0B82">
      <w:pPr>
        <w:numPr>
          <w:ilvl w:val="1"/>
          <w:numId w:val="50"/>
        </w:numPr>
        <w:rPr>
          <w:ins w:id="1072" w:author="Fiona Shailin Menezes" w:date="2024-08-02T00:21:00Z"/>
          <w:lang w:val="en-IN"/>
        </w:rPr>
      </w:pPr>
      <w:ins w:id="1073" w:author="Fiona Shailin Menezes" w:date="2024-08-02T00:21:00Z">
        <w:r w:rsidRPr="004A0B82">
          <w:rPr>
            <w:lang w:val="en-IN"/>
          </w:rPr>
          <w:t>Discuss the broader implications of your research for public health, environmental sustainability, and urban water management.</w:t>
        </w:r>
      </w:ins>
    </w:p>
    <w:p w14:paraId="2BCA2E88" w14:textId="77777777" w:rsidR="004A0B82" w:rsidRPr="004A0B82" w:rsidRDefault="004A0B82" w:rsidP="004A0B82">
      <w:pPr>
        <w:numPr>
          <w:ilvl w:val="0"/>
          <w:numId w:val="50"/>
        </w:numPr>
        <w:rPr>
          <w:ins w:id="1074" w:author="Fiona Shailin Menezes" w:date="2024-08-02T00:21:00Z"/>
          <w:lang w:val="en-IN"/>
        </w:rPr>
      </w:pPr>
      <w:ins w:id="1075" w:author="Fiona Shailin Menezes" w:date="2024-08-02T00:21:00Z">
        <w:r w:rsidRPr="004A0B82">
          <w:rPr>
            <w:b/>
            <w:bCs/>
            <w:lang w:val="en-IN"/>
          </w:rPr>
          <w:t>Limitations of the Study</w:t>
        </w:r>
      </w:ins>
    </w:p>
    <w:p w14:paraId="0667E94F" w14:textId="77777777" w:rsidR="004A0B82" w:rsidRPr="004A0B82" w:rsidRDefault="004A0B82" w:rsidP="004A0B82">
      <w:pPr>
        <w:numPr>
          <w:ilvl w:val="1"/>
          <w:numId w:val="50"/>
        </w:numPr>
        <w:rPr>
          <w:ins w:id="1076" w:author="Fiona Shailin Menezes" w:date="2024-08-02T00:21:00Z"/>
          <w:lang w:val="en-IN"/>
        </w:rPr>
      </w:pPr>
      <w:ins w:id="1077" w:author="Fiona Shailin Menezes" w:date="2024-08-02T00:21:00Z">
        <w:r w:rsidRPr="004A0B82">
          <w:rPr>
            <w:lang w:val="en-IN"/>
          </w:rPr>
          <w:t>Acknowledge any limitations, such as data constraints, model assumptions, and the scope of your analysis.</w:t>
        </w:r>
      </w:ins>
    </w:p>
    <w:p w14:paraId="5B6E1D44" w14:textId="77777777" w:rsidR="004A0B82" w:rsidRPr="004A0B82" w:rsidRDefault="004A0B82" w:rsidP="004A0B82">
      <w:pPr>
        <w:rPr>
          <w:ins w:id="1078" w:author="Fiona Shailin Menezes" w:date="2024-08-02T00:21:00Z"/>
          <w:b/>
          <w:bCs/>
          <w:lang w:val="en-IN"/>
        </w:rPr>
      </w:pPr>
      <w:ins w:id="1079" w:author="Fiona Shailin Menezes" w:date="2024-08-02T00:21:00Z">
        <w:r w:rsidRPr="004A0B82">
          <w:rPr>
            <w:b/>
            <w:bCs/>
            <w:lang w:val="en-IN"/>
          </w:rPr>
          <w:t>VI. Conclusion</w:t>
        </w:r>
      </w:ins>
    </w:p>
    <w:p w14:paraId="2A65A1EE" w14:textId="77777777" w:rsidR="004A0B82" w:rsidRPr="004A0B82" w:rsidRDefault="004A0B82" w:rsidP="004A0B82">
      <w:pPr>
        <w:numPr>
          <w:ilvl w:val="0"/>
          <w:numId w:val="51"/>
        </w:numPr>
        <w:rPr>
          <w:ins w:id="1080" w:author="Fiona Shailin Menezes" w:date="2024-08-02T00:21:00Z"/>
          <w:lang w:val="en-IN"/>
        </w:rPr>
      </w:pPr>
      <w:ins w:id="1081" w:author="Fiona Shailin Menezes" w:date="2024-08-02T00:21:00Z">
        <w:r w:rsidRPr="004A0B82">
          <w:rPr>
            <w:b/>
            <w:bCs/>
            <w:lang w:val="en-IN"/>
          </w:rPr>
          <w:t>Summary of Key Findings</w:t>
        </w:r>
      </w:ins>
    </w:p>
    <w:p w14:paraId="1801F457" w14:textId="77777777" w:rsidR="004A0B82" w:rsidRPr="004A0B82" w:rsidRDefault="004A0B82" w:rsidP="004A0B82">
      <w:pPr>
        <w:numPr>
          <w:ilvl w:val="1"/>
          <w:numId w:val="51"/>
        </w:numPr>
        <w:rPr>
          <w:ins w:id="1082" w:author="Fiona Shailin Menezes" w:date="2024-08-02T00:21:00Z"/>
          <w:lang w:val="en-IN"/>
        </w:rPr>
      </w:pPr>
      <w:ins w:id="1083" w:author="Fiona Shailin Menezes" w:date="2024-08-02T00:21:00Z">
        <w:r w:rsidRPr="004A0B82">
          <w:rPr>
            <w:lang w:val="en-IN"/>
          </w:rPr>
          <w:t>Summarize the key findings of your study, emphasizing the most important insights and their implications.</w:t>
        </w:r>
      </w:ins>
    </w:p>
    <w:p w14:paraId="1E076F05" w14:textId="77777777" w:rsidR="004A0B82" w:rsidRPr="004A0B82" w:rsidRDefault="004A0B82" w:rsidP="004A0B82">
      <w:pPr>
        <w:numPr>
          <w:ilvl w:val="0"/>
          <w:numId w:val="51"/>
        </w:numPr>
        <w:rPr>
          <w:ins w:id="1084" w:author="Fiona Shailin Menezes" w:date="2024-08-02T00:21:00Z"/>
          <w:lang w:val="en-IN"/>
        </w:rPr>
      </w:pPr>
      <w:ins w:id="1085" w:author="Fiona Shailin Menezes" w:date="2024-08-02T00:21:00Z">
        <w:r w:rsidRPr="004A0B82">
          <w:rPr>
            <w:b/>
            <w:bCs/>
            <w:lang w:val="en-IN"/>
          </w:rPr>
          <w:t>Contributions to the Field</w:t>
        </w:r>
      </w:ins>
    </w:p>
    <w:p w14:paraId="1E3ADC40" w14:textId="77777777" w:rsidR="004A0B82" w:rsidRPr="004A0B82" w:rsidRDefault="004A0B82" w:rsidP="004A0B82">
      <w:pPr>
        <w:numPr>
          <w:ilvl w:val="1"/>
          <w:numId w:val="51"/>
        </w:numPr>
        <w:rPr>
          <w:ins w:id="1086" w:author="Fiona Shailin Menezes" w:date="2024-08-02T00:21:00Z"/>
          <w:lang w:val="en-IN"/>
        </w:rPr>
      </w:pPr>
      <w:ins w:id="1087" w:author="Fiona Shailin Menezes" w:date="2024-08-02T00:21:00Z">
        <w:r w:rsidRPr="004A0B82">
          <w:rPr>
            <w:lang w:val="en-IN"/>
          </w:rPr>
          <w:t>Highlight how your research contributes to the field of environmental science and machine learning, particularly in the context of urban water management.</w:t>
        </w:r>
      </w:ins>
    </w:p>
    <w:p w14:paraId="53203706" w14:textId="77777777" w:rsidR="004A0B82" w:rsidRPr="004A0B82" w:rsidRDefault="004A0B82" w:rsidP="004A0B82">
      <w:pPr>
        <w:numPr>
          <w:ilvl w:val="0"/>
          <w:numId w:val="51"/>
        </w:numPr>
        <w:rPr>
          <w:ins w:id="1088" w:author="Fiona Shailin Menezes" w:date="2024-08-02T00:21:00Z"/>
          <w:lang w:val="en-IN"/>
        </w:rPr>
      </w:pPr>
      <w:ins w:id="1089" w:author="Fiona Shailin Menezes" w:date="2024-08-02T00:21:00Z">
        <w:r w:rsidRPr="004A0B82">
          <w:rPr>
            <w:b/>
            <w:bCs/>
            <w:lang w:val="en-IN"/>
          </w:rPr>
          <w:t>Recommendations for Future Research</w:t>
        </w:r>
      </w:ins>
    </w:p>
    <w:p w14:paraId="15EBCEBA" w14:textId="77777777" w:rsidR="004A0B82" w:rsidRPr="004A0B82" w:rsidRDefault="004A0B82" w:rsidP="004A0B82">
      <w:pPr>
        <w:numPr>
          <w:ilvl w:val="1"/>
          <w:numId w:val="51"/>
        </w:numPr>
        <w:rPr>
          <w:ins w:id="1090" w:author="Fiona Shailin Menezes" w:date="2024-08-02T00:21:00Z"/>
          <w:lang w:val="en-IN"/>
        </w:rPr>
      </w:pPr>
      <w:ins w:id="1091" w:author="Fiona Shailin Menezes" w:date="2024-08-02T00:21:00Z">
        <w:r w:rsidRPr="004A0B82">
          <w:rPr>
            <w:lang w:val="en-IN"/>
          </w:rPr>
          <w:t>Provide recommendations for future research, suggesting areas where further studies could build on your work.</w:t>
        </w:r>
      </w:ins>
    </w:p>
    <w:p w14:paraId="12667E7B" w14:textId="77777777" w:rsidR="004A0B82" w:rsidRPr="004A0B82" w:rsidRDefault="004A0B82" w:rsidP="004A0B82">
      <w:pPr>
        <w:rPr>
          <w:ins w:id="1092" w:author="Fiona Shailin Menezes" w:date="2024-08-02T00:21:00Z"/>
          <w:b/>
          <w:bCs/>
          <w:lang w:val="en-IN"/>
        </w:rPr>
      </w:pPr>
      <w:ins w:id="1093" w:author="Fiona Shailin Menezes" w:date="2024-08-02T00:21:00Z">
        <w:r w:rsidRPr="004A0B82">
          <w:rPr>
            <w:b/>
            <w:bCs/>
            <w:lang w:val="en-IN"/>
          </w:rPr>
          <w:t>VII. References</w:t>
        </w:r>
      </w:ins>
    </w:p>
    <w:p w14:paraId="010EDE0C" w14:textId="77777777" w:rsidR="004A0B82" w:rsidRPr="004A0B82" w:rsidRDefault="004A0B82" w:rsidP="004A0B82">
      <w:pPr>
        <w:numPr>
          <w:ilvl w:val="0"/>
          <w:numId w:val="52"/>
        </w:numPr>
        <w:rPr>
          <w:ins w:id="1094" w:author="Fiona Shailin Menezes" w:date="2024-08-02T00:21:00Z"/>
          <w:lang w:val="en-IN"/>
        </w:rPr>
      </w:pPr>
      <w:ins w:id="1095" w:author="Fiona Shailin Menezes" w:date="2024-08-02T00:21:00Z">
        <w:r w:rsidRPr="004A0B82">
          <w:rPr>
            <w:lang w:val="en-IN"/>
          </w:rPr>
          <w:t>List all the references cited in your thesis, ensuring proper formatting and citation.</w:t>
        </w:r>
      </w:ins>
    </w:p>
    <w:p w14:paraId="32693007" w14:textId="77777777" w:rsidR="004A0B82" w:rsidRPr="004A0B82" w:rsidRDefault="004A0B82" w:rsidP="004A0B82">
      <w:pPr>
        <w:rPr>
          <w:ins w:id="1096" w:author="Fiona Shailin Menezes" w:date="2024-08-02T00:21:00Z"/>
          <w:b/>
          <w:bCs/>
          <w:lang w:val="en-IN"/>
        </w:rPr>
      </w:pPr>
      <w:ins w:id="1097" w:author="Fiona Shailin Menezes" w:date="2024-08-02T00:21:00Z">
        <w:r w:rsidRPr="004A0B82">
          <w:rPr>
            <w:b/>
            <w:bCs/>
            <w:lang w:val="en-IN"/>
          </w:rPr>
          <w:t>VIII. Appendices (if applicable)</w:t>
        </w:r>
      </w:ins>
    </w:p>
    <w:p w14:paraId="086442D5" w14:textId="77777777" w:rsidR="004A0B82" w:rsidRPr="004A0B82" w:rsidRDefault="004A0B82" w:rsidP="004A0B82">
      <w:pPr>
        <w:numPr>
          <w:ilvl w:val="0"/>
          <w:numId w:val="53"/>
        </w:numPr>
        <w:rPr>
          <w:ins w:id="1098" w:author="Fiona Shailin Menezes" w:date="2024-08-02T00:21:00Z"/>
          <w:lang w:val="en-IN"/>
        </w:rPr>
      </w:pPr>
      <w:ins w:id="1099" w:author="Fiona Shailin Menezes" w:date="2024-08-02T00:21:00Z">
        <w:r w:rsidRPr="004A0B82">
          <w:rPr>
            <w:lang w:val="en-IN"/>
          </w:rPr>
          <w:t>Include any additional materials, such as detailed data tables, code, or supplementary analyses, in the appendices.</w:t>
        </w:r>
      </w:ins>
    </w:p>
    <w:p w14:paraId="516965C7" w14:textId="77777777" w:rsidR="00ED26F4" w:rsidRDefault="00ED26F4" w:rsidP="007A1A93"/>
    <w:sectPr w:rsidR="00ED26F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 w:author="So, Stuart" w:date="2024-06-13T17:55:00Z" w:initials="SS">
    <w:p w14:paraId="44F08026" w14:textId="77777777" w:rsidR="002C61EE" w:rsidRDefault="002C61EE" w:rsidP="002C61EE">
      <w:pPr>
        <w:pStyle w:val="CommentText"/>
      </w:pPr>
      <w:r>
        <w:rPr>
          <w:rStyle w:val="CommentReference"/>
        </w:rPr>
        <w:annotationRef/>
      </w:r>
      <w:r>
        <w:t>You need to think of and set the RQs more carefully, as your RQs need to be aligned with the conceptual framework that clearly shows the variables.</w:t>
      </w:r>
    </w:p>
    <w:p w14:paraId="597113CF" w14:textId="77777777" w:rsidR="002C61EE" w:rsidRDefault="002C61EE" w:rsidP="002C61EE">
      <w:pPr>
        <w:pStyle w:val="CommentText"/>
      </w:pPr>
    </w:p>
    <w:p w14:paraId="39A21645" w14:textId="77777777" w:rsidR="002C61EE" w:rsidRDefault="002C61EE" w:rsidP="002C61EE">
      <w:pPr>
        <w:pStyle w:val="CommentText"/>
      </w:pPr>
      <w:r>
        <w:t>Your methodology comprises appropriate methods to derive solutions that answer the RQs. The methods can be exploratory data analysis (EDA), correlation analysis, cause and effect analysis (e.g. regression), classification … etc., which imply that you’re a bit shallow RQs may need to be revised to bring out a more in-depth analysis.</w:t>
      </w:r>
    </w:p>
  </w:comment>
  <w:comment w:id="24" w:author="Menezes, Fiona Shailin" w:date="2024-06-23T21:50:00Z" w:initials="FM">
    <w:p w14:paraId="5DD9714D" w14:textId="6F637C40" w:rsidR="00556EC0" w:rsidRDefault="00556EC0">
      <w:pPr>
        <w:pStyle w:val="CommentText"/>
      </w:pPr>
      <w:r>
        <w:rPr>
          <w:rStyle w:val="CommentReference"/>
        </w:rPr>
        <w:annotationRef/>
      </w:r>
      <w:r>
        <w:t>I've decided to focus solely on Bristol due to the availability of more comprehensive data for this city. This will allow for a more in-depth analysis.</w:t>
      </w:r>
      <w:r w:rsidRPr="00556EC0">
        <w:t xml:space="preserve"> I've revised my research questions to better align with the conceptual framework and variables. I've also simplified the methodology while ensuring it still provides the depth needed to answer these questions effectively.</w:t>
      </w:r>
    </w:p>
  </w:comment>
  <w:comment w:id="48" w:author="So, Stuart" w:date="2024-06-13T18:02:00Z" w:initials="SS">
    <w:p w14:paraId="22F883ED" w14:textId="77777777" w:rsidR="002C61EE" w:rsidRDefault="002C61EE" w:rsidP="002C61EE">
      <w:pPr>
        <w:pStyle w:val="CommentText"/>
      </w:pPr>
      <w:r>
        <w:rPr>
          <w:rStyle w:val="CommentReference"/>
        </w:rPr>
        <w:annotationRef/>
      </w:r>
      <w:r>
        <w:t>Can you provide some sources, and supporting literature to indicate the current situation and support this argument?</w:t>
      </w:r>
    </w:p>
  </w:comment>
  <w:comment w:id="49" w:author="Menezes, Fiona Shailin" w:date="2024-06-23T21:54:00Z" w:initials="FM">
    <w:p w14:paraId="56A29D75" w14:textId="71CFF22B" w:rsidR="00556EC0" w:rsidRDefault="00556EC0">
      <w:pPr>
        <w:pStyle w:val="CommentText"/>
      </w:pPr>
      <w:r>
        <w:rPr>
          <w:rStyle w:val="CommentReference"/>
        </w:rPr>
        <w:annotationRef/>
      </w:r>
      <w:r w:rsidRPr="00556EC0">
        <w:t>I've included references to back up the barriers we're facing</w:t>
      </w:r>
      <w:r>
        <w:t xml:space="preserve"> towards the end of the document</w:t>
      </w:r>
    </w:p>
  </w:comment>
  <w:comment w:id="52" w:author="So, Stuart" w:date="2024-06-13T18:02:00Z" w:initials="SS">
    <w:p w14:paraId="66140C54" w14:textId="77777777" w:rsidR="002C61EE" w:rsidRDefault="002C61EE" w:rsidP="002C61EE">
      <w:pPr>
        <w:pStyle w:val="CommentText"/>
      </w:pPr>
      <w:r>
        <w:rPr>
          <w:rStyle w:val="CommentReference"/>
        </w:rPr>
        <w:annotationRef/>
      </w:r>
      <w:r>
        <w:t>Same as the comment provided for the 1</w:t>
      </w:r>
      <w:r>
        <w:rPr>
          <w:vertAlign w:val="superscript"/>
        </w:rPr>
        <w:t>st</w:t>
      </w:r>
      <w:r>
        <w:t xml:space="preserve"> bullet point.</w:t>
      </w:r>
    </w:p>
    <w:p w14:paraId="17EA0079" w14:textId="77777777" w:rsidR="00556EC0" w:rsidRDefault="00556EC0" w:rsidP="002C61EE">
      <w:pPr>
        <w:pStyle w:val="CommentText"/>
      </w:pPr>
    </w:p>
  </w:comment>
  <w:comment w:id="53" w:author="Menezes, Fiona Shailin" w:date="2024-06-23T21:55:00Z" w:initials="FM">
    <w:p w14:paraId="4C395C04" w14:textId="2EC7EC95" w:rsidR="00556EC0" w:rsidRDefault="00556EC0">
      <w:pPr>
        <w:pStyle w:val="CommentText"/>
      </w:pPr>
      <w:r>
        <w:rPr>
          <w:rStyle w:val="CommentReference"/>
        </w:rPr>
        <w:annotationRef/>
      </w:r>
      <w:r w:rsidRPr="00556EC0">
        <w:t>I've included references to back up the barriers we're facing towards the end of the document</w:t>
      </w:r>
    </w:p>
  </w:comment>
  <w:comment w:id="78" w:author="So, Stuart" w:date="2024-06-13T18:06:00Z" w:initials="SS">
    <w:p w14:paraId="2418E132" w14:textId="77777777" w:rsidR="00A109CD" w:rsidRDefault="00A109CD" w:rsidP="00A109CD">
      <w:pPr>
        <w:pStyle w:val="CommentText"/>
      </w:pPr>
      <w:r>
        <w:rPr>
          <w:rStyle w:val="CommentReference"/>
        </w:rPr>
        <w:annotationRef/>
      </w:r>
      <w:r>
        <w:t xml:space="preserve">You need to provide a brief gap analysis that these are contributions to improve the current situation, solve the identified problems or make advancements (and what are they?)   </w:t>
      </w:r>
    </w:p>
  </w:comment>
  <w:comment w:id="79" w:author="Menezes, Fiona Shailin" w:date="2024-06-23T21:56:00Z" w:initials="FM">
    <w:p w14:paraId="46CBCD0C" w14:textId="7058DF4B" w:rsidR="00556EC0" w:rsidRDefault="00556EC0">
      <w:pPr>
        <w:pStyle w:val="CommentText"/>
      </w:pPr>
      <w:r>
        <w:rPr>
          <w:rStyle w:val="CommentReference"/>
        </w:rPr>
        <w:annotationRef/>
      </w:r>
      <w:r w:rsidR="00316E18">
        <w:t>I've revised the research contributions section to address your comments. The changes focus on three key areas: improving Bristol's current situation by using machine learning to analyze diverse data sources, addressing specific problems like quantifying complex relationships between water quality factors, and highlighting our novel application of machine learning in city-scale water quality assessment.</w:t>
      </w:r>
      <w:r w:rsidR="00316E18" w:rsidRPr="00316E18">
        <w:t xml:space="preserve"> These revisions provide a clearer gap analysis and demonstrate how our research advances urban water management knowledge and practice.</w:t>
      </w:r>
    </w:p>
  </w:comment>
  <w:comment w:id="117" w:author="So, Stuart" w:date="2024-06-13T18:08:00Z" w:initials="SS">
    <w:p w14:paraId="788599EE" w14:textId="77777777" w:rsidR="00A109CD" w:rsidRDefault="00A109CD" w:rsidP="00A109CD">
      <w:pPr>
        <w:pStyle w:val="CommentText"/>
      </w:pPr>
      <w:r>
        <w:rPr>
          <w:rStyle w:val="CommentReference"/>
        </w:rPr>
        <w:annotationRef/>
      </w:r>
      <w:r>
        <w:t xml:space="preserve">Please clearly relate these variables to the RQs and provide a methodology that comprises a series of methods to answer RQs and support by this framework. </w:t>
      </w:r>
    </w:p>
  </w:comment>
  <w:comment w:id="118" w:author="Menezes, Fiona Shailin" w:date="2024-06-23T22:03:00Z" w:initials="FM">
    <w:p w14:paraId="1C7B41BA" w14:textId="1D92D429" w:rsidR="00316E18" w:rsidRDefault="00316E18">
      <w:pPr>
        <w:pStyle w:val="CommentText"/>
      </w:pPr>
      <w:r>
        <w:rPr>
          <w:rStyle w:val="CommentReference"/>
        </w:rPr>
        <w:annotationRef/>
      </w:r>
      <w:r w:rsidRPr="00316E18">
        <w:t>I've revised the conceptual framework and variables section to address your feedback. The changes include linking key variables directly to each research question, simplifying the framework while maintaining focus on Bristol-specific factors, and aligning the methodology more closely with our research questions. This revised structure provides a clearer roadmap for our study, showing how we'll use various analytical techniques to assess water quality and pollution in Bristol. These adjustments create a more cohesive link between our variables, research questions, and methodology.</w:t>
      </w:r>
    </w:p>
  </w:comment>
  <w:comment w:id="227" w:author="Menezes, Fiona Shailin" w:date="2024-07-22T17:41:00Z" w:initials="FM">
    <w:p w14:paraId="6EC9C817" w14:textId="2C040293" w:rsidR="008D3611" w:rsidRDefault="008D3611">
      <w:pPr>
        <w:pStyle w:val="CommentText"/>
      </w:pPr>
      <w:r>
        <w:rPr>
          <w:rStyle w:val="CommentReference"/>
        </w:rPr>
        <w:annotationRef/>
      </w:r>
      <w:r w:rsidRPr="00CB49A1">
        <w:t>I've made several revisions to address your concerns. I've chosen to focus on Multiple Linear Regression as the primary model, given its interpretability and suitability for beginners in machine learning. For this model, I'll use the default settings in scikit-learn. I've added a correlation analysis step for feature selection and incorporated 5-fold cross-validation to ensure model stability. For performance evaluation, I've specified R-squared (R²) and Root Mean Square Error (RMSE) as the primary metrics. Additionally, I've included a comparison with a baseline model (mean prediction) to quantify improvement. These changes provide a more detailed and structured approach to the machine learning aspect of the study, while keeping the model choice appropriate for the project's scope and my current skill level.</w:t>
      </w:r>
    </w:p>
  </w:comment>
  <w:comment w:id="251" w:author="Menezes, Fiona Shailin" w:date="2024-07-22T17:45:00Z" w:initials="FM">
    <w:p w14:paraId="0E3EE6C3" w14:textId="7AF55A44" w:rsidR="008D3611" w:rsidRDefault="008D3611">
      <w:pPr>
        <w:pStyle w:val="CommentText"/>
      </w:pPr>
      <w:r>
        <w:rPr>
          <w:rStyle w:val="CommentReference"/>
        </w:rPr>
        <w:annotationRef/>
      </w:r>
      <w:r w:rsidRPr="00B3280E">
        <w:rPr>
          <w:lang w:val="en-IN"/>
        </w:rPr>
        <w:t>Data Quality Assurance and Preprocessing: I've clarified that I'm only using the surface water quality data from Bristol Open Data, which includes variables like E.coli, dissolved oxygen, pH, and turbidity. I've removed references to variables not present in this dataset. I've also created a clear mapping between the variables in the dataset and those described in the "Conceptual Framework and Variables" section to ensure alignment.</w:t>
      </w:r>
    </w:p>
  </w:comment>
  <w:comment w:id="305" w:author="Menezes, Fiona Shailin" w:date="2024-07-22T17:45:00Z" w:initials="FM">
    <w:p w14:paraId="555DFF31" w14:textId="77777777" w:rsidR="008D3611" w:rsidRPr="00B3280E" w:rsidRDefault="008D3611" w:rsidP="008D3611">
      <w:pPr>
        <w:pStyle w:val="CommentText"/>
        <w:rPr>
          <w:lang w:val="en-IN"/>
        </w:rPr>
      </w:pPr>
      <w:r>
        <w:rPr>
          <w:rStyle w:val="CommentReference"/>
        </w:rPr>
        <w:annotationRef/>
      </w:r>
      <w:r w:rsidRPr="00B3280E">
        <w:rPr>
          <w:lang w:val="en-IN"/>
        </w:rPr>
        <w:t>Data Integration: I've decided to focus solely on the Bristol Open Data source for surface water quality to maintain consistency and simplify the analysis. This eliminates the need for complex data integration from multiple sources. I will use Python with pandas for data handling and preprocessing.</w:t>
      </w:r>
    </w:p>
    <w:p w14:paraId="583AB524" w14:textId="1213E102" w:rsidR="008D3611" w:rsidRDefault="008D3611">
      <w:pPr>
        <w:pStyle w:val="CommentText"/>
      </w:pPr>
    </w:p>
  </w:comment>
  <w:comment w:id="326" w:author="Menezes, Fiona Shailin" w:date="2024-07-22T22:34:00Z" w:initials="FM">
    <w:p w14:paraId="69FDDDA5" w14:textId="77777777" w:rsidR="000213B2" w:rsidRDefault="000213B2" w:rsidP="000213B2">
      <w:pPr>
        <w:pStyle w:val="CommentText"/>
      </w:pPr>
      <w:r>
        <w:rPr>
          <w:rStyle w:val="CommentReference"/>
        </w:rPr>
        <w:annotationRef/>
      </w:r>
      <w:r>
        <w:t xml:space="preserve">Model Comparison and Validation: </w:t>
      </w:r>
      <w:r w:rsidRPr="00924E4F">
        <w:t>I've addressed this in the Machine Learning Modeling section of the methodology. Specifically, I've included a comparison between our Multiple Linear Regression model and a simple baseline model (using the mean prediction). The comparison criteria include forecast accuracy, measured by R-squared (R²) and Root Mean Square Error (RMSE). I've also implemented 5-fold cross-validation to ensure model stability. While I haven't explicitly discussed computational efficiency and scalability, the comparison with a baseline model will help demonstrate the value of our approach in the context of water quality assessment. I acknowledge that I could further elaborate on the advantages and disadvantages of Multiple Linear Regression in this specific context, and I'll consider expanding this discussion in future revisions.</w:t>
      </w:r>
    </w:p>
    <w:p w14:paraId="27C9A377" w14:textId="4B2CFD86" w:rsidR="000213B2" w:rsidRDefault="000213B2">
      <w:pPr>
        <w:pStyle w:val="CommentText"/>
      </w:pPr>
    </w:p>
  </w:comment>
  <w:comment w:id="350" w:author="Menezes, Fiona Shailin" w:date="2024-07-22T22:35:00Z" w:initials="FM">
    <w:p w14:paraId="0D5EBE52" w14:textId="77777777" w:rsidR="000213B2" w:rsidRDefault="000213B2" w:rsidP="000213B2">
      <w:pPr>
        <w:pStyle w:val="CommentText"/>
      </w:pPr>
      <w:r>
        <w:rPr>
          <w:rStyle w:val="CommentReference"/>
        </w:rPr>
        <w:annotationRef/>
      </w:r>
      <w:r>
        <w:t>Environmental Impact Assessment:</w:t>
      </w:r>
    </w:p>
    <w:p w14:paraId="3FB56EF6" w14:textId="06B81673" w:rsidR="000213B2" w:rsidRDefault="000213B2" w:rsidP="000213B2">
      <w:pPr>
        <w:pStyle w:val="CommentText"/>
      </w:pPr>
      <w:r w:rsidRPr="00EE57EC">
        <w:t>I've clarified that we'll compare our predicted and observed water quality levels from Bristol Open Data against UK Environment Agency standards. We'll assess the frequency and severity of standard violations for key parameters like E.coli and dissolved oxygen. While we're not using a specific environmental impact model, we'll integrate our Multiple Linear Regression predictions with these standards to evaluate potential future impacts</w:t>
      </w:r>
    </w:p>
  </w:comment>
  <w:comment w:id="361" w:author="Menezes, Fiona Shailin" w:date="2024-07-22T22:35:00Z" w:initials="FM">
    <w:p w14:paraId="1C9D2257" w14:textId="77777777" w:rsidR="000213B2" w:rsidRDefault="000213B2" w:rsidP="000213B2">
      <w:pPr>
        <w:pStyle w:val="CommentText"/>
      </w:pPr>
      <w:r>
        <w:rPr>
          <w:rStyle w:val="CommentReference"/>
        </w:rPr>
        <w:annotationRef/>
      </w:r>
      <w:r>
        <w:t>Ethical Consideration:</w:t>
      </w:r>
    </w:p>
    <w:p w14:paraId="3D74AC0C" w14:textId="533B3341" w:rsidR="000213B2" w:rsidRDefault="000213B2" w:rsidP="000213B2">
      <w:pPr>
        <w:pStyle w:val="CommentText"/>
      </w:pPr>
      <w:r w:rsidRPr="00E351AE">
        <w:t>I've now elaborated on our ethical practices throughout the data lifecycle, from collection to destruction. This includes using only publicly available data from Bristol Open Data, storing it on secure, password-protected servers in compliance with GDPR, implementing data anonymization techniques during usage, and securely deleting raw data upon project completion. We've also outlined our approach to stakeholder communication, ensuring transparency about our research objectives and potential implications. While informed consent isn't applicable due to the use of public data, we'll maintain open communication channels for stakeholders to voice concerns or ask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A21645" w15:done="0"/>
  <w15:commentEx w15:paraId="5DD9714D" w15:paraIdParent="39A21645" w15:done="0"/>
  <w15:commentEx w15:paraId="22F883ED" w15:done="0"/>
  <w15:commentEx w15:paraId="56A29D75" w15:paraIdParent="22F883ED" w15:done="0"/>
  <w15:commentEx w15:paraId="17EA0079" w15:done="0"/>
  <w15:commentEx w15:paraId="4C395C04" w15:paraIdParent="17EA0079" w15:done="0"/>
  <w15:commentEx w15:paraId="2418E132" w15:done="0"/>
  <w15:commentEx w15:paraId="46CBCD0C" w15:paraIdParent="2418E132" w15:done="0"/>
  <w15:commentEx w15:paraId="788599EE" w15:done="0"/>
  <w15:commentEx w15:paraId="1C7B41BA" w15:paraIdParent="788599EE" w15:done="0"/>
  <w15:commentEx w15:paraId="6EC9C817" w15:done="0"/>
  <w15:commentEx w15:paraId="0E3EE6C3" w15:done="0"/>
  <w15:commentEx w15:paraId="583AB524" w15:done="0"/>
  <w15:commentEx w15:paraId="27C9A377" w15:done="0"/>
  <w15:commentEx w15:paraId="3FB56EF6" w15:done="0"/>
  <w15:commentEx w15:paraId="3D74AC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25573E" w16cex:dateUtc="2024-06-13T16:55:00Z"/>
  <w16cex:commentExtensible w16cex:durableId="6CFD7620" w16cex:dateUtc="2024-06-23T20:50:00Z"/>
  <w16cex:commentExtensible w16cex:durableId="6C05B848" w16cex:dateUtc="2024-06-13T17:02:00Z"/>
  <w16cex:commentExtensible w16cex:durableId="13464B5B" w16cex:dateUtc="2024-06-23T20:54:00Z"/>
  <w16cex:commentExtensible w16cex:durableId="2EAA6115" w16cex:dateUtc="2024-06-13T17:02:00Z"/>
  <w16cex:commentExtensible w16cex:durableId="66064316" w16cex:dateUtc="2024-06-23T20:55:00Z"/>
  <w16cex:commentExtensible w16cex:durableId="59F749AF" w16cex:dateUtc="2024-06-13T17:06:00Z"/>
  <w16cex:commentExtensible w16cex:durableId="0C7255C7" w16cex:dateUtc="2024-06-23T20:56:00Z"/>
  <w16cex:commentExtensible w16cex:durableId="73ADE330" w16cex:dateUtc="2024-06-13T17:08:00Z"/>
  <w16cex:commentExtensible w16cex:durableId="49A4EB14" w16cex:dateUtc="2024-06-23T21:03:00Z"/>
  <w16cex:commentExtensible w16cex:durableId="46F5AA42" w16cex:dateUtc="2024-07-22T16:41:00Z"/>
  <w16cex:commentExtensible w16cex:durableId="50058BAD" w16cex:dateUtc="2024-07-22T16:45:00Z"/>
  <w16cex:commentExtensible w16cex:durableId="10A92EEA" w16cex:dateUtc="2024-07-22T16:45:00Z"/>
  <w16cex:commentExtensible w16cex:durableId="71E3A575" w16cex:dateUtc="2024-07-22T21:34:00Z"/>
  <w16cex:commentExtensible w16cex:durableId="39DA6EF9" w16cex:dateUtc="2024-07-22T21:35:00Z"/>
  <w16cex:commentExtensible w16cex:durableId="2FD24B4E" w16cex:dateUtc="2024-07-22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A21645" w16cid:durableId="1825573E"/>
  <w16cid:commentId w16cid:paraId="5DD9714D" w16cid:durableId="6CFD7620"/>
  <w16cid:commentId w16cid:paraId="22F883ED" w16cid:durableId="6C05B848"/>
  <w16cid:commentId w16cid:paraId="56A29D75" w16cid:durableId="13464B5B"/>
  <w16cid:commentId w16cid:paraId="17EA0079" w16cid:durableId="2EAA6115"/>
  <w16cid:commentId w16cid:paraId="4C395C04" w16cid:durableId="66064316"/>
  <w16cid:commentId w16cid:paraId="2418E132" w16cid:durableId="59F749AF"/>
  <w16cid:commentId w16cid:paraId="46CBCD0C" w16cid:durableId="0C7255C7"/>
  <w16cid:commentId w16cid:paraId="788599EE" w16cid:durableId="73ADE330"/>
  <w16cid:commentId w16cid:paraId="1C7B41BA" w16cid:durableId="49A4EB14"/>
  <w16cid:commentId w16cid:paraId="6EC9C817" w16cid:durableId="46F5AA42"/>
  <w16cid:commentId w16cid:paraId="0E3EE6C3" w16cid:durableId="50058BAD"/>
  <w16cid:commentId w16cid:paraId="583AB524" w16cid:durableId="10A92EEA"/>
  <w16cid:commentId w16cid:paraId="27C9A377" w16cid:durableId="71E3A575"/>
  <w16cid:commentId w16cid:paraId="3FB56EF6" w16cid:durableId="39DA6EF9"/>
  <w16cid:commentId w16cid:paraId="3D74AC0C" w16cid:durableId="2FD24B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409"/>
    <w:multiLevelType w:val="multilevel"/>
    <w:tmpl w:val="96EEC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A1D43"/>
    <w:multiLevelType w:val="multilevel"/>
    <w:tmpl w:val="B0483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D10FB"/>
    <w:multiLevelType w:val="multilevel"/>
    <w:tmpl w:val="5CEC4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F374AD"/>
    <w:multiLevelType w:val="multilevel"/>
    <w:tmpl w:val="BCE09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5A03"/>
    <w:multiLevelType w:val="multilevel"/>
    <w:tmpl w:val="C68A2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D232D24"/>
    <w:multiLevelType w:val="multilevel"/>
    <w:tmpl w:val="DFF40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D285EC7"/>
    <w:multiLevelType w:val="multilevel"/>
    <w:tmpl w:val="68AAD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D287BE6"/>
    <w:multiLevelType w:val="multilevel"/>
    <w:tmpl w:val="E8745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3635FDE"/>
    <w:multiLevelType w:val="hybridMultilevel"/>
    <w:tmpl w:val="47DEA4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B6608"/>
    <w:multiLevelType w:val="multilevel"/>
    <w:tmpl w:val="08D2B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783D67"/>
    <w:multiLevelType w:val="multilevel"/>
    <w:tmpl w:val="C0D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E7A70"/>
    <w:multiLevelType w:val="hybridMultilevel"/>
    <w:tmpl w:val="24CC2216"/>
    <w:lvl w:ilvl="0" w:tplc="40090003">
      <w:start w:val="1"/>
      <w:numFmt w:val="bullet"/>
      <w:lvlText w:val="o"/>
      <w:lvlJc w:val="left"/>
      <w:pPr>
        <w:ind w:left="1440" w:hanging="360"/>
      </w:pPr>
      <w:rPr>
        <w:rFonts w:ascii="Courier New" w:hAnsi="Courier New" w:cs="Courier New" w:hint="default"/>
      </w:rPr>
    </w:lvl>
    <w:lvl w:ilvl="1" w:tplc="E2A09414">
      <w:start w:val="2023"/>
      <w:numFmt w:val="bullet"/>
      <w:lvlText w:val=""/>
      <w:lvlJc w:val="left"/>
      <w:pPr>
        <w:ind w:left="2520" w:hanging="720"/>
      </w:pPr>
      <w:rPr>
        <w:rFonts w:ascii="Symbol" w:eastAsia="Proxima Nova" w:hAnsi="Symbol" w:cs="Proxima Nova"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7DE5B79"/>
    <w:multiLevelType w:val="multilevel"/>
    <w:tmpl w:val="0BC6F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91B27"/>
    <w:multiLevelType w:val="multilevel"/>
    <w:tmpl w:val="C506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29D5"/>
    <w:multiLevelType w:val="multilevel"/>
    <w:tmpl w:val="1B98E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D45DDD"/>
    <w:multiLevelType w:val="multilevel"/>
    <w:tmpl w:val="4A54F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4CA1B48"/>
    <w:multiLevelType w:val="multilevel"/>
    <w:tmpl w:val="8794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82D67"/>
    <w:multiLevelType w:val="multilevel"/>
    <w:tmpl w:val="FE00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C66536"/>
    <w:multiLevelType w:val="multilevel"/>
    <w:tmpl w:val="15641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2D224D"/>
    <w:multiLevelType w:val="hybridMultilevel"/>
    <w:tmpl w:val="68724260"/>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15">
      <w:start w:val="1"/>
      <w:numFmt w:val="upperLetter"/>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BA76A45"/>
    <w:multiLevelType w:val="multilevel"/>
    <w:tmpl w:val="5A421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CDE0781"/>
    <w:multiLevelType w:val="multilevel"/>
    <w:tmpl w:val="1B84E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50622"/>
    <w:multiLevelType w:val="multilevel"/>
    <w:tmpl w:val="C8C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F6FB2"/>
    <w:multiLevelType w:val="multilevel"/>
    <w:tmpl w:val="963C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616C5D"/>
    <w:multiLevelType w:val="multilevel"/>
    <w:tmpl w:val="0A8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3006F"/>
    <w:multiLevelType w:val="multilevel"/>
    <w:tmpl w:val="98EAB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9C9025A"/>
    <w:multiLevelType w:val="multilevel"/>
    <w:tmpl w:val="AD70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E069D3"/>
    <w:multiLevelType w:val="multilevel"/>
    <w:tmpl w:val="1734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261A2"/>
    <w:multiLevelType w:val="hybridMultilevel"/>
    <w:tmpl w:val="9AFAFAA8"/>
    <w:lvl w:ilvl="0" w:tplc="F6BACF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54A77"/>
    <w:multiLevelType w:val="multilevel"/>
    <w:tmpl w:val="DACC6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23AB9"/>
    <w:multiLevelType w:val="multilevel"/>
    <w:tmpl w:val="3A90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426FEC"/>
    <w:multiLevelType w:val="multilevel"/>
    <w:tmpl w:val="1414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22682E"/>
    <w:multiLevelType w:val="multilevel"/>
    <w:tmpl w:val="FD626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0D70331"/>
    <w:multiLevelType w:val="multilevel"/>
    <w:tmpl w:val="337A5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4A61F9"/>
    <w:multiLevelType w:val="multilevel"/>
    <w:tmpl w:val="93AA8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312124"/>
    <w:multiLevelType w:val="multilevel"/>
    <w:tmpl w:val="22240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91A7FA0"/>
    <w:multiLevelType w:val="multilevel"/>
    <w:tmpl w:val="FE60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74E24"/>
    <w:multiLevelType w:val="multilevel"/>
    <w:tmpl w:val="F5DC9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5C9460AD"/>
    <w:multiLevelType w:val="multilevel"/>
    <w:tmpl w:val="257C8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973F08"/>
    <w:multiLevelType w:val="hybridMultilevel"/>
    <w:tmpl w:val="C78256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CE5022"/>
    <w:multiLevelType w:val="multilevel"/>
    <w:tmpl w:val="033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711087"/>
    <w:multiLevelType w:val="multilevel"/>
    <w:tmpl w:val="8418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FF4A12"/>
    <w:multiLevelType w:val="multilevel"/>
    <w:tmpl w:val="D7848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E4984"/>
    <w:multiLevelType w:val="multilevel"/>
    <w:tmpl w:val="47F27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BF5B29"/>
    <w:multiLevelType w:val="hybridMultilevel"/>
    <w:tmpl w:val="EBCE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83103C"/>
    <w:multiLevelType w:val="hybridMultilevel"/>
    <w:tmpl w:val="EA5A02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C53EDF"/>
    <w:multiLevelType w:val="hybridMultilevel"/>
    <w:tmpl w:val="72824D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835584"/>
    <w:multiLevelType w:val="multilevel"/>
    <w:tmpl w:val="F76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DB739A"/>
    <w:multiLevelType w:val="multilevel"/>
    <w:tmpl w:val="580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6774F9"/>
    <w:multiLevelType w:val="hybridMultilevel"/>
    <w:tmpl w:val="17FC8D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E5B3C3F"/>
    <w:multiLevelType w:val="hybridMultilevel"/>
    <w:tmpl w:val="3C6C83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F8536F"/>
    <w:multiLevelType w:val="multilevel"/>
    <w:tmpl w:val="20BA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C2E75"/>
    <w:multiLevelType w:val="hybridMultilevel"/>
    <w:tmpl w:val="5A98EE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893233">
    <w:abstractNumId w:val="5"/>
  </w:num>
  <w:num w:numId="2" w16cid:durableId="1454858276">
    <w:abstractNumId w:val="15"/>
  </w:num>
  <w:num w:numId="3" w16cid:durableId="1224676318">
    <w:abstractNumId w:val="2"/>
  </w:num>
  <w:num w:numId="4" w16cid:durableId="597832862">
    <w:abstractNumId w:val="33"/>
  </w:num>
  <w:num w:numId="5" w16cid:durableId="2021659739">
    <w:abstractNumId w:val="34"/>
  </w:num>
  <w:num w:numId="6" w16cid:durableId="2049983905">
    <w:abstractNumId w:val="10"/>
  </w:num>
  <w:num w:numId="7" w16cid:durableId="1005282822">
    <w:abstractNumId w:val="41"/>
  </w:num>
  <w:num w:numId="8" w16cid:durableId="1463770288">
    <w:abstractNumId w:val="31"/>
  </w:num>
  <w:num w:numId="9" w16cid:durableId="1145583300">
    <w:abstractNumId w:val="16"/>
  </w:num>
  <w:num w:numId="10" w16cid:durableId="2066488774">
    <w:abstractNumId w:val="26"/>
  </w:num>
  <w:num w:numId="11" w16cid:durableId="1222137326">
    <w:abstractNumId w:val="27"/>
  </w:num>
  <w:num w:numId="12" w16cid:durableId="1234391441">
    <w:abstractNumId w:val="43"/>
  </w:num>
  <w:num w:numId="13" w16cid:durableId="823551740">
    <w:abstractNumId w:val="19"/>
  </w:num>
  <w:num w:numId="14" w16cid:durableId="1104114154">
    <w:abstractNumId w:val="44"/>
  </w:num>
  <w:num w:numId="15" w16cid:durableId="1108767985">
    <w:abstractNumId w:val="12"/>
  </w:num>
  <w:num w:numId="16" w16cid:durableId="670255930">
    <w:abstractNumId w:val="18"/>
  </w:num>
  <w:num w:numId="17" w16cid:durableId="1207259154">
    <w:abstractNumId w:val="7"/>
  </w:num>
  <w:num w:numId="18" w16cid:durableId="1019963464">
    <w:abstractNumId w:val="30"/>
  </w:num>
  <w:num w:numId="19" w16cid:durableId="231166065">
    <w:abstractNumId w:val="37"/>
  </w:num>
  <w:num w:numId="20" w16cid:durableId="1503009944">
    <w:abstractNumId w:val="25"/>
  </w:num>
  <w:num w:numId="21" w16cid:durableId="44524892">
    <w:abstractNumId w:val="32"/>
  </w:num>
  <w:num w:numId="22" w16cid:durableId="78793961">
    <w:abstractNumId w:val="35"/>
  </w:num>
  <w:num w:numId="23" w16cid:durableId="239632294">
    <w:abstractNumId w:val="4"/>
  </w:num>
  <w:num w:numId="24" w16cid:durableId="271714273">
    <w:abstractNumId w:val="20"/>
  </w:num>
  <w:num w:numId="25" w16cid:durableId="1595044943">
    <w:abstractNumId w:val="14"/>
  </w:num>
  <w:num w:numId="26" w16cid:durableId="85200447">
    <w:abstractNumId w:val="9"/>
  </w:num>
  <w:num w:numId="27" w16cid:durableId="450826215">
    <w:abstractNumId w:val="6"/>
  </w:num>
  <w:num w:numId="28" w16cid:durableId="1023704331">
    <w:abstractNumId w:val="1"/>
  </w:num>
  <w:num w:numId="29" w16cid:durableId="169954887">
    <w:abstractNumId w:val="29"/>
  </w:num>
  <w:num w:numId="30" w16cid:durableId="1070150757">
    <w:abstractNumId w:val="23"/>
  </w:num>
  <w:num w:numId="31" w16cid:durableId="18242055">
    <w:abstractNumId w:val="28"/>
  </w:num>
  <w:num w:numId="32" w16cid:durableId="875461380">
    <w:abstractNumId w:val="40"/>
  </w:num>
  <w:num w:numId="33" w16cid:durableId="1279486872">
    <w:abstractNumId w:val="51"/>
  </w:num>
  <w:num w:numId="34" w16cid:durableId="1458569512">
    <w:abstractNumId w:val="0"/>
  </w:num>
  <w:num w:numId="35" w16cid:durableId="1217013225">
    <w:abstractNumId w:val="11"/>
  </w:num>
  <w:num w:numId="36" w16cid:durableId="1395392864">
    <w:abstractNumId w:val="36"/>
  </w:num>
  <w:num w:numId="37" w16cid:durableId="600185489">
    <w:abstractNumId w:val="47"/>
  </w:num>
  <w:num w:numId="38" w16cid:durableId="1902788334">
    <w:abstractNumId w:val="52"/>
  </w:num>
  <w:num w:numId="39" w16cid:durableId="916980401">
    <w:abstractNumId w:val="46"/>
  </w:num>
  <w:num w:numId="40" w16cid:durableId="211121209">
    <w:abstractNumId w:val="50"/>
  </w:num>
  <w:num w:numId="41" w16cid:durableId="264272781">
    <w:abstractNumId w:val="8"/>
  </w:num>
  <w:num w:numId="42" w16cid:durableId="1900360930">
    <w:abstractNumId w:val="45"/>
  </w:num>
  <w:num w:numId="43" w16cid:durableId="1254246707">
    <w:abstractNumId w:val="49"/>
  </w:num>
  <w:num w:numId="44" w16cid:durableId="1046762366">
    <w:abstractNumId w:val="39"/>
  </w:num>
  <w:num w:numId="45" w16cid:durableId="431322035">
    <w:abstractNumId w:val="22"/>
  </w:num>
  <w:num w:numId="46" w16cid:durableId="445581339">
    <w:abstractNumId w:val="42"/>
  </w:num>
  <w:num w:numId="47" w16cid:durableId="1983850218">
    <w:abstractNumId w:val="17"/>
  </w:num>
  <w:num w:numId="48" w16cid:durableId="1152258497">
    <w:abstractNumId w:val="3"/>
  </w:num>
  <w:num w:numId="49" w16cid:durableId="1467316700">
    <w:abstractNumId w:val="38"/>
  </w:num>
  <w:num w:numId="50" w16cid:durableId="1675646695">
    <w:abstractNumId w:val="21"/>
  </w:num>
  <w:num w:numId="51" w16cid:durableId="579603142">
    <w:abstractNumId w:val="13"/>
  </w:num>
  <w:num w:numId="52" w16cid:durableId="1369454957">
    <w:abstractNumId w:val="48"/>
  </w:num>
  <w:num w:numId="53" w16cid:durableId="1403138772">
    <w:abstractNumId w:val="24"/>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ona Shailin Menezes">
    <w15:presenceInfo w15:providerId="AD" w15:userId="S::fm548@exeter.ac.uk::45a88af1-5bfb-4c9b-bb40-7b03d6ab11f9"/>
  </w15:person>
  <w15:person w15:author="So, Stuart">
    <w15:presenceInfo w15:providerId="AD" w15:userId="S::C.So@exeter.ac.uk::70a82c08-900f-4361-b026-a1ec5601fb74"/>
  </w15:person>
  <w15:person w15:author="Menezes, Fiona Shailin">
    <w15:presenceInfo w15:providerId="AD" w15:userId="S::fm548@exeter.ac.uk::45a88af1-5bfb-4c9b-bb40-7b03d6ab1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D01"/>
    <w:rsid w:val="000213B2"/>
    <w:rsid w:val="00061DA7"/>
    <w:rsid w:val="000E71E3"/>
    <w:rsid w:val="001E4F72"/>
    <w:rsid w:val="00236347"/>
    <w:rsid w:val="002B5B36"/>
    <w:rsid w:val="002C0B59"/>
    <w:rsid w:val="002C61EE"/>
    <w:rsid w:val="002D53DD"/>
    <w:rsid w:val="002F67B2"/>
    <w:rsid w:val="003116B0"/>
    <w:rsid w:val="00314A52"/>
    <w:rsid w:val="00316E18"/>
    <w:rsid w:val="00381FC9"/>
    <w:rsid w:val="00391232"/>
    <w:rsid w:val="003E2FF7"/>
    <w:rsid w:val="003E46A2"/>
    <w:rsid w:val="00452E2E"/>
    <w:rsid w:val="00455FD2"/>
    <w:rsid w:val="00486EA1"/>
    <w:rsid w:val="004A0B82"/>
    <w:rsid w:val="004A69C5"/>
    <w:rsid w:val="004B36B5"/>
    <w:rsid w:val="004F78E6"/>
    <w:rsid w:val="00512587"/>
    <w:rsid w:val="00556EC0"/>
    <w:rsid w:val="005A1719"/>
    <w:rsid w:val="005D0D02"/>
    <w:rsid w:val="00603B2C"/>
    <w:rsid w:val="00692851"/>
    <w:rsid w:val="00735A92"/>
    <w:rsid w:val="00771A1E"/>
    <w:rsid w:val="00780D01"/>
    <w:rsid w:val="007A1A93"/>
    <w:rsid w:val="007B7090"/>
    <w:rsid w:val="007C0602"/>
    <w:rsid w:val="007D7B28"/>
    <w:rsid w:val="0081165D"/>
    <w:rsid w:val="008357DB"/>
    <w:rsid w:val="008D3611"/>
    <w:rsid w:val="008E550D"/>
    <w:rsid w:val="009043ED"/>
    <w:rsid w:val="00924E4F"/>
    <w:rsid w:val="0099147C"/>
    <w:rsid w:val="00A109CD"/>
    <w:rsid w:val="00A43F93"/>
    <w:rsid w:val="00A93E5A"/>
    <w:rsid w:val="00AC41C2"/>
    <w:rsid w:val="00AD5B54"/>
    <w:rsid w:val="00B3280E"/>
    <w:rsid w:val="00B5760D"/>
    <w:rsid w:val="00B651DC"/>
    <w:rsid w:val="00C51D9C"/>
    <w:rsid w:val="00C600E9"/>
    <w:rsid w:val="00C907C1"/>
    <w:rsid w:val="00CB49A1"/>
    <w:rsid w:val="00D818FD"/>
    <w:rsid w:val="00D95E90"/>
    <w:rsid w:val="00DE2410"/>
    <w:rsid w:val="00E33F47"/>
    <w:rsid w:val="00E351AE"/>
    <w:rsid w:val="00E822A7"/>
    <w:rsid w:val="00EA7CC3"/>
    <w:rsid w:val="00ED26F4"/>
    <w:rsid w:val="00EE57EC"/>
    <w:rsid w:val="00EF0DD6"/>
    <w:rsid w:val="00F83BE2"/>
    <w:rsid w:val="00FC0CCD"/>
    <w:rsid w:val="00FF4BB8"/>
    <w:rsid w:val="00FF4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2F3F6"/>
  <w15:docId w15:val="{AC0F035E-FF8C-491E-8BAA-C8ECBE3F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C61EE"/>
    <w:rPr>
      <w:sz w:val="16"/>
      <w:szCs w:val="16"/>
    </w:rPr>
  </w:style>
  <w:style w:type="paragraph" w:styleId="CommentText">
    <w:name w:val="annotation text"/>
    <w:basedOn w:val="Normal"/>
    <w:link w:val="CommentTextChar"/>
    <w:uiPriority w:val="99"/>
    <w:unhideWhenUsed/>
    <w:rsid w:val="002C61EE"/>
    <w:pPr>
      <w:spacing w:line="240" w:lineRule="auto"/>
    </w:pPr>
    <w:rPr>
      <w:sz w:val="20"/>
      <w:szCs w:val="20"/>
    </w:rPr>
  </w:style>
  <w:style w:type="character" w:customStyle="1" w:styleId="CommentTextChar">
    <w:name w:val="Comment Text Char"/>
    <w:basedOn w:val="DefaultParagraphFont"/>
    <w:link w:val="CommentText"/>
    <w:uiPriority w:val="99"/>
    <w:rsid w:val="002C61EE"/>
    <w:rPr>
      <w:sz w:val="20"/>
      <w:szCs w:val="20"/>
    </w:rPr>
  </w:style>
  <w:style w:type="paragraph" w:styleId="CommentSubject">
    <w:name w:val="annotation subject"/>
    <w:basedOn w:val="CommentText"/>
    <w:next w:val="CommentText"/>
    <w:link w:val="CommentSubjectChar"/>
    <w:uiPriority w:val="99"/>
    <w:semiHidden/>
    <w:unhideWhenUsed/>
    <w:rsid w:val="002C61EE"/>
    <w:rPr>
      <w:b/>
      <w:bCs/>
    </w:rPr>
  </w:style>
  <w:style w:type="character" w:customStyle="1" w:styleId="CommentSubjectChar">
    <w:name w:val="Comment Subject Char"/>
    <w:basedOn w:val="CommentTextChar"/>
    <w:link w:val="CommentSubject"/>
    <w:uiPriority w:val="99"/>
    <w:semiHidden/>
    <w:rsid w:val="002C61EE"/>
    <w:rPr>
      <w:b/>
      <w:bCs/>
      <w:sz w:val="20"/>
      <w:szCs w:val="20"/>
    </w:rPr>
  </w:style>
  <w:style w:type="paragraph" w:customStyle="1" w:styleId="whitespace-pre-wrap">
    <w:name w:val="whitespace-pre-wrap"/>
    <w:basedOn w:val="Normal"/>
    <w:rsid w:val="00D818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818FD"/>
    <w:rPr>
      <w:b/>
      <w:bCs/>
    </w:rPr>
  </w:style>
  <w:style w:type="paragraph" w:customStyle="1" w:styleId="whitespace-normal">
    <w:name w:val="whitespace-normal"/>
    <w:basedOn w:val="Normal"/>
    <w:rsid w:val="00D818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818FD"/>
    <w:rPr>
      <w:color w:val="0000FF"/>
      <w:u w:val="single"/>
    </w:rPr>
  </w:style>
  <w:style w:type="paragraph" w:styleId="Revision">
    <w:name w:val="Revision"/>
    <w:hidden/>
    <w:uiPriority w:val="99"/>
    <w:semiHidden/>
    <w:rsid w:val="004B36B5"/>
    <w:pPr>
      <w:spacing w:line="240" w:lineRule="auto"/>
    </w:pPr>
  </w:style>
  <w:style w:type="paragraph" w:styleId="ListParagraph">
    <w:name w:val="List Paragraph"/>
    <w:basedOn w:val="Normal"/>
    <w:uiPriority w:val="34"/>
    <w:qFormat/>
    <w:rsid w:val="004B36B5"/>
    <w:pPr>
      <w:ind w:left="720"/>
      <w:contextualSpacing/>
    </w:pPr>
  </w:style>
  <w:style w:type="character" w:styleId="UnresolvedMention">
    <w:name w:val="Unresolved Mention"/>
    <w:basedOn w:val="DefaultParagraphFont"/>
    <w:uiPriority w:val="99"/>
    <w:semiHidden/>
    <w:unhideWhenUsed/>
    <w:rsid w:val="00ED2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8274">
      <w:bodyDiv w:val="1"/>
      <w:marLeft w:val="0"/>
      <w:marRight w:val="0"/>
      <w:marTop w:val="0"/>
      <w:marBottom w:val="0"/>
      <w:divBdr>
        <w:top w:val="none" w:sz="0" w:space="0" w:color="auto"/>
        <w:left w:val="none" w:sz="0" w:space="0" w:color="auto"/>
        <w:bottom w:val="none" w:sz="0" w:space="0" w:color="auto"/>
        <w:right w:val="none" w:sz="0" w:space="0" w:color="auto"/>
      </w:divBdr>
    </w:div>
    <w:div w:id="393284054">
      <w:bodyDiv w:val="1"/>
      <w:marLeft w:val="0"/>
      <w:marRight w:val="0"/>
      <w:marTop w:val="0"/>
      <w:marBottom w:val="0"/>
      <w:divBdr>
        <w:top w:val="none" w:sz="0" w:space="0" w:color="auto"/>
        <w:left w:val="none" w:sz="0" w:space="0" w:color="auto"/>
        <w:bottom w:val="none" w:sz="0" w:space="0" w:color="auto"/>
        <w:right w:val="none" w:sz="0" w:space="0" w:color="auto"/>
      </w:divBdr>
    </w:div>
    <w:div w:id="467360794">
      <w:bodyDiv w:val="1"/>
      <w:marLeft w:val="0"/>
      <w:marRight w:val="0"/>
      <w:marTop w:val="0"/>
      <w:marBottom w:val="0"/>
      <w:divBdr>
        <w:top w:val="none" w:sz="0" w:space="0" w:color="auto"/>
        <w:left w:val="none" w:sz="0" w:space="0" w:color="auto"/>
        <w:bottom w:val="none" w:sz="0" w:space="0" w:color="auto"/>
        <w:right w:val="none" w:sz="0" w:space="0" w:color="auto"/>
      </w:divBdr>
      <w:divsChild>
        <w:div w:id="294340463">
          <w:marLeft w:val="0"/>
          <w:marRight w:val="0"/>
          <w:marTop w:val="0"/>
          <w:marBottom w:val="0"/>
          <w:divBdr>
            <w:top w:val="none" w:sz="0" w:space="0" w:color="auto"/>
            <w:left w:val="none" w:sz="0" w:space="0" w:color="auto"/>
            <w:bottom w:val="none" w:sz="0" w:space="0" w:color="auto"/>
            <w:right w:val="none" w:sz="0" w:space="0" w:color="auto"/>
          </w:divBdr>
          <w:divsChild>
            <w:div w:id="1146126262">
              <w:marLeft w:val="0"/>
              <w:marRight w:val="0"/>
              <w:marTop w:val="0"/>
              <w:marBottom w:val="0"/>
              <w:divBdr>
                <w:top w:val="none" w:sz="0" w:space="0" w:color="auto"/>
                <w:left w:val="none" w:sz="0" w:space="0" w:color="auto"/>
                <w:bottom w:val="none" w:sz="0" w:space="0" w:color="auto"/>
                <w:right w:val="none" w:sz="0" w:space="0" w:color="auto"/>
              </w:divBdr>
              <w:divsChild>
                <w:div w:id="482430299">
                  <w:marLeft w:val="0"/>
                  <w:marRight w:val="0"/>
                  <w:marTop w:val="0"/>
                  <w:marBottom w:val="0"/>
                  <w:divBdr>
                    <w:top w:val="none" w:sz="0" w:space="0" w:color="auto"/>
                    <w:left w:val="none" w:sz="0" w:space="0" w:color="auto"/>
                    <w:bottom w:val="none" w:sz="0" w:space="0" w:color="auto"/>
                    <w:right w:val="none" w:sz="0" w:space="0" w:color="auto"/>
                  </w:divBdr>
                  <w:divsChild>
                    <w:div w:id="1955398840">
                      <w:marLeft w:val="0"/>
                      <w:marRight w:val="0"/>
                      <w:marTop w:val="0"/>
                      <w:marBottom w:val="0"/>
                      <w:divBdr>
                        <w:top w:val="none" w:sz="0" w:space="0" w:color="auto"/>
                        <w:left w:val="none" w:sz="0" w:space="0" w:color="auto"/>
                        <w:bottom w:val="none" w:sz="0" w:space="0" w:color="auto"/>
                        <w:right w:val="none" w:sz="0" w:space="0" w:color="auto"/>
                      </w:divBdr>
                      <w:divsChild>
                        <w:div w:id="1082946313">
                          <w:marLeft w:val="0"/>
                          <w:marRight w:val="0"/>
                          <w:marTop w:val="0"/>
                          <w:marBottom w:val="0"/>
                          <w:divBdr>
                            <w:top w:val="none" w:sz="0" w:space="0" w:color="auto"/>
                            <w:left w:val="none" w:sz="0" w:space="0" w:color="auto"/>
                            <w:bottom w:val="none" w:sz="0" w:space="0" w:color="auto"/>
                            <w:right w:val="none" w:sz="0" w:space="0" w:color="auto"/>
                          </w:divBdr>
                          <w:divsChild>
                            <w:div w:id="802314942">
                              <w:marLeft w:val="0"/>
                              <w:marRight w:val="0"/>
                              <w:marTop w:val="0"/>
                              <w:marBottom w:val="0"/>
                              <w:divBdr>
                                <w:top w:val="none" w:sz="0" w:space="0" w:color="auto"/>
                                <w:left w:val="none" w:sz="0" w:space="0" w:color="auto"/>
                                <w:bottom w:val="none" w:sz="0" w:space="0" w:color="auto"/>
                                <w:right w:val="none" w:sz="0" w:space="0" w:color="auto"/>
                              </w:divBdr>
                              <w:divsChild>
                                <w:div w:id="18672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655">
                          <w:marLeft w:val="0"/>
                          <w:marRight w:val="0"/>
                          <w:marTop w:val="0"/>
                          <w:marBottom w:val="0"/>
                          <w:divBdr>
                            <w:top w:val="none" w:sz="0" w:space="0" w:color="auto"/>
                            <w:left w:val="none" w:sz="0" w:space="0" w:color="auto"/>
                            <w:bottom w:val="none" w:sz="0" w:space="0" w:color="auto"/>
                            <w:right w:val="none" w:sz="0" w:space="0" w:color="auto"/>
                          </w:divBdr>
                          <w:divsChild>
                            <w:div w:id="415830204">
                              <w:marLeft w:val="0"/>
                              <w:marRight w:val="0"/>
                              <w:marTop w:val="0"/>
                              <w:marBottom w:val="0"/>
                              <w:divBdr>
                                <w:top w:val="none" w:sz="0" w:space="0" w:color="auto"/>
                                <w:left w:val="none" w:sz="0" w:space="0" w:color="auto"/>
                                <w:bottom w:val="none" w:sz="0" w:space="0" w:color="auto"/>
                                <w:right w:val="none" w:sz="0" w:space="0" w:color="auto"/>
                              </w:divBdr>
                              <w:divsChild>
                                <w:div w:id="943851628">
                                  <w:marLeft w:val="0"/>
                                  <w:marRight w:val="0"/>
                                  <w:marTop w:val="0"/>
                                  <w:marBottom w:val="0"/>
                                  <w:divBdr>
                                    <w:top w:val="none" w:sz="0" w:space="0" w:color="auto"/>
                                    <w:left w:val="none" w:sz="0" w:space="0" w:color="auto"/>
                                    <w:bottom w:val="none" w:sz="0" w:space="0" w:color="auto"/>
                                    <w:right w:val="none" w:sz="0" w:space="0" w:color="auto"/>
                                  </w:divBdr>
                                  <w:divsChild>
                                    <w:div w:id="1533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2447">
              <w:marLeft w:val="0"/>
              <w:marRight w:val="0"/>
              <w:marTop w:val="0"/>
              <w:marBottom w:val="0"/>
              <w:divBdr>
                <w:top w:val="none" w:sz="0" w:space="0" w:color="auto"/>
                <w:left w:val="none" w:sz="0" w:space="0" w:color="auto"/>
                <w:bottom w:val="none" w:sz="0" w:space="0" w:color="auto"/>
                <w:right w:val="none" w:sz="0" w:space="0" w:color="auto"/>
              </w:divBdr>
              <w:divsChild>
                <w:div w:id="283733797">
                  <w:marLeft w:val="0"/>
                  <w:marRight w:val="0"/>
                  <w:marTop w:val="0"/>
                  <w:marBottom w:val="0"/>
                  <w:divBdr>
                    <w:top w:val="none" w:sz="0" w:space="0" w:color="auto"/>
                    <w:left w:val="none" w:sz="0" w:space="0" w:color="auto"/>
                    <w:bottom w:val="none" w:sz="0" w:space="0" w:color="auto"/>
                    <w:right w:val="none" w:sz="0" w:space="0" w:color="auto"/>
                  </w:divBdr>
                  <w:divsChild>
                    <w:div w:id="479231969">
                      <w:marLeft w:val="0"/>
                      <w:marRight w:val="0"/>
                      <w:marTop w:val="0"/>
                      <w:marBottom w:val="0"/>
                      <w:divBdr>
                        <w:top w:val="none" w:sz="0" w:space="0" w:color="auto"/>
                        <w:left w:val="none" w:sz="0" w:space="0" w:color="auto"/>
                        <w:bottom w:val="none" w:sz="0" w:space="0" w:color="auto"/>
                        <w:right w:val="none" w:sz="0" w:space="0" w:color="auto"/>
                      </w:divBdr>
                      <w:divsChild>
                        <w:div w:id="548149514">
                          <w:marLeft w:val="0"/>
                          <w:marRight w:val="0"/>
                          <w:marTop w:val="0"/>
                          <w:marBottom w:val="0"/>
                          <w:divBdr>
                            <w:top w:val="none" w:sz="0" w:space="0" w:color="auto"/>
                            <w:left w:val="none" w:sz="0" w:space="0" w:color="auto"/>
                            <w:bottom w:val="none" w:sz="0" w:space="0" w:color="auto"/>
                            <w:right w:val="none" w:sz="0" w:space="0" w:color="auto"/>
                          </w:divBdr>
                          <w:divsChild>
                            <w:div w:id="2060668937">
                              <w:marLeft w:val="0"/>
                              <w:marRight w:val="0"/>
                              <w:marTop w:val="0"/>
                              <w:marBottom w:val="0"/>
                              <w:divBdr>
                                <w:top w:val="none" w:sz="0" w:space="0" w:color="auto"/>
                                <w:left w:val="none" w:sz="0" w:space="0" w:color="auto"/>
                                <w:bottom w:val="none" w:sz="0" w:space="0" w:color="auto"/>
                                <w:right w:val="none" w:sz="0" w:space="0" w:color="auto"/>
                              </w:divBdr>
                              <w:divsChild>
                                <w:div w:id="505750864">
                                  <w:marLeft w:val="0"/>
                                  <w:marRight w:val="0"/>
                                  <w:marTop w:val="0"/>
                                  <w:marBottom w:val="0"/>
                                  <w:divBdr>
                                    <w:top w:val="none" w:sz="0" w:space="0" w:color="auto"/>
                                    <w:left w:val="none" w:sz="0" w:space="0" w:color="auto"/>
                                    <w:bottom w:val="none" w:sz="0" w:space="0" w:color="auto"/>
                                    <w:right w:val="none" w:sz="0" w:space="0" w:color="auto"/>
                                  </w:divBdr>
                                </w:div>
                              </w:divsChild>
                            </w:div>
                            <w:div w:id="300574975">
                              <w:marLeft w:val="0"/>
                              <w:marRight w:val="0"/>
                              <w:marTop w:val="0"/>
                              <w:marBottom w:val="0"/>
                              <w:divBdr>
                                <w:top w:val="none" w:sz="0" w:space="0" w:color="auto"/>
                                <w:left w:val="none" w:sz="0" w:space="0" w:color="auto"/>
                                <w:bottom w:val="none" w:sz="0" w:space="0" w:color="auto"/>
                                <w:right w:val="none" w:sz="0" w:space="0" w:color="auto"/>
                              </w:divBdr>
                            </w:div>
                          </w:divsChild>
                        </w:div>
                        <w:div w:id="1782990467">
                          <w:marLeft w:val="0"/>
                          <w:marRight w:val="0"/>
                          <w:marTop w:val="0"/>
                          <w:marBottom w:val="0"/>
                          <w:divBdr>
                            <w:top w:val="none" w:sz="0" w:space="0" w:color="auto"/>
                            <w:left w:val="none" w:sz="0" w:space="0" w:color="auto"/>
                            <w:bottom w:val="none" w:sz="0" w:space="0" w:color="auto"/>
                            <w:right w:val="none" w:sz="0" w:space="0" w:color="auto"/>
                          </w:divBdr>
                          <w:divsChild>
                            <w:div w:id="914633881">
                              <w:marLeft w:val="0"/>
                              <w:marRight w:val="0"/>
                              <w:marTop w:val="0"/>
                              <w:marBottom w:val="0"/>
                              <w:divBdr>
                                <w:top w:val="none" w:sz="0" w:space="0" w:color="auto"/>
                                <w:left w:val="none" w:sz="0" w:space="0" w:color="auto"/>
                                <w:bottom w:val="none" w:sz="0" w:space="0" w:color="auto"/>
                                <w:right w:val="none" w:sz="0" w:space="0" w:color="auto"/>
                              </w:divBdr>
                              <w:divsChild>
                                <w:div w:id="560403445">
                                  <w:marLeft w:val="0"/>
                                  <w:marRight w:val="0"/>
                                  <w:marTop w:val="0"/>
                                  <w:marBottom w:val="0"/>
                                  <w:divBdr>
                                    <w:top w:val="none" w:sz="0" w:space="0" w:color="auto"/>
                                    <w:left w:val="none" w:sz="0" w:space="0" w:color="auto"/>
                                    <w:bottom w:val="none" w:sz="0" w:space="0" w:color="auto"/>
                                    <w:right w:val="none" w:sz="0" w:space="0" w:color="auto"/>
                                  </w:divBdr>
                                  <w:divsChild>
                                    <w:div w:id="7844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029787">
              <w:marLeft w:val="0"/>
              <w:marRight w:val="0"/>
              <w:marTop w:val="0"/>
              <w:marBottom w:val="0"/>
              <w:divBdr>
                <w:top w:val="none" w:sz="0" w:space="0" w:color="auto"/>
                <w:left w:val="none" w:sz="0" w:space="0" w:color="auto"/>
                <w:bottom w:val="none" w:sz="0" w:space="0" w:color="auto"/>
                <w:right w:val="none" w:sz="0" w:space="0" w:color="auto"/>
              </w:divBdr>
              <w:divsChild>
                <w:div w:id="1589264684">
                  <w:marLeft w:val="0"/>
                  <w:marRight w:val="0"/>
                  <w:marTop w:val="0"/>
                  <w:marBottom w:val="0"/>
                  <w:divBdr>
                    <w:top w:val="none" w:sz="0" w:space="0" w:color="auto"/>
                    <w:left w:val="none" w:sz="0" w:space="0" w:color="auto"/>
                    <w:bottom w:val="none" w:sz="0" w:space="0" w:color="auto"/>
                    <w:right w:val="none" w:sz="0" w:space="0" w:color="auto"/>
                  </w:divBdr>
                  <w:divsChild>
                    <w:div w:id="1208764190">
                      <w:marLeft w:val="0"/>
                      <w:marRight w:val="0"/>
                      <w:marTop w:val="0"/>
                      <w:marBottom w:val="0"/>
                      <w:divBdr>
                        <w:top w:val="none" w:sz="0" w:space="0" w:color="auto"/>
                        <w:left w:val="none" w:sz="0" w:space="0" w:color="auto"/>
                        <w:bottom w:val="none" w:sz="0" w:space="0" w:color="auto"/>
                        <w:right w:val="none" w:sz="0" w:space="0" w:color="auto"/>
                      </w:divBdr>
                      <w:divsChild>
                        <w:div w:id="2008744055">
                          <w:marLeft w:val="0"/>
                          <w:marRight w:val="0"/>
                          <w:marTop w:val="0"/>
                          <w:marBottom w:val="0"/>
                          <w:divBdr>
                            <w:top w:val="none" w:sz="0" w:space="0" w:color="auto"/>
                            <w:left w:val="none" w:sz="0" w:space="0" w:color="auto"/>
                            <w:bottom w:val="none" w:sz="0" w:space="0" w:color="auto"/>
                            <w:right w:val="none" w:sz="0" w:space="0" w:color="auto"/>
                          </w:divBdr>
                          <w:divsChild>
                            <w:div w:id="882014920">
                              <w:marLeft w:val="0"/>
                              <w:marRight w:val="0"/>
                              <w:marTop w:val="0"/>
                              <w:marBottom w:val="0"/>
                              <w:divBdr>
                                <w:top w:val="none" w:sz="0" w:space="0" w:color="auto"/>
                                <w:left w:val="none" w:sz="0" w:space="0" w:color="auto"/>
                                <w:bottom w:val="none" w:sz="0" w:space="0" w:color="auto"/>
                                <w:right w:val="none" w:sz="0" w:space="0" w:color="auto"/>
                              </w:divBdr>
                              <w:divsChild>
                                <w:div w:id="4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01">
                          <w:marLeft w:val="0"/>
                          <w:marRight w:val="0"/>
                          <w:marTop w:val="0"/>
                          <w:marBottom w:val="0"/>
                          <w:divBdr>
                            <w:top w:val="none" w:sz="0" w:space="0" w:color="auto"/>
                            <w:left w:val="none" w:sz="0" w:space="0" w:color="auto"/>
                            <w:bottom w:val="none" w:sz="0" w:space="0" w:color="auto"/>
                            <w:right w:val="none" w:sz="0" w:space="0" w:color="auto"/>
                          </w:divBdr>
                          <w:divsChild>
                            <w:div w:id="182406223">
                              <w:marLeft w:val="0"/>
                              <w:marRight w:val="0"/>
                              <w:marTop w:val="0"/>
                              <w:marBottom w:val="0"/>
                              <w:divBdr>
                                <w:top w:val="none" w:sz="0" w:space="0" w:color="auto"/>
                                <w:left w:val="none" w:sz="0" w:space="0" w:color="auto"/>
                                <w:bottom w:val="none" w:sz="0" w:space="0" w:color="auto"/>
                                <w:right w:val="none" w:sz="0" w:space="0" w:color="auto"/>
                              </w:divBdr>
                              <w:divsChild>
                                <w:div w:id="1884363161">
                                  <w:marLeft w:val="0"/>
                                  <w:marRight w:val="0"/>
                                  <w:marTop w:val="0"/>
                                  <w:marBottom w:val="0"/>
                                  <w:divBdr>
                                    <w:top w:val="none" w:sz="0" w:space="0" w:color="auto"/>
                                    <w:left w:val="none" w:sz="0" w:space="0" w:color="auto"/>
                                    <w:bottom w:val="none" w:sz="0" w:space="0" w:color="auto"/>
                                    <w:right w:val="none" w:sz="0" w:space="0" w:color="auto"/>
                                  </w:divBdr>
                                  <w:divsChild>
                                    <w:div w:id="13878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56422">
              <w:marLeft w:val="0"/>
              <w:marRight w:val="0"/>
              <w:marTop w:val="0"/>
              <w:marBottom w:val="0"/>
              <w:divBdr>
                <w:top w:val="none" w:sz="0" w:space="0" w:color="auto"/>
                <w:left w:val="none" w:sz="0" w:space="0" w:color="auto"/>
                <w:bottom w:val="none" w:sz="0" w:space="0" w:color="auto"/>
                <w:right w:val="none" w:sz="0" w:space="0" w:color="auto"/>
              </w:divBdr>
              <w:divsChild>
                <w:div w:id="10957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406">
          <w:marLeft w:val="0"/>
          <w:marRight w:val="0"/>
          <w:marTop w:val="0"/>
          <w:marBottom w:val="0"/>
          <w:divBdr>
            <w:top w:val="none" w:sz="0" w:space="0" w:color="auto"/>
            <w:left w:val="none" w:sz="0" w:space="0" w:color="auto"/>
            <w:bottom w:val="none" w:sz="0" w:space="0" w:color="auto"/>
            <w:right w:val="none" w:sz="0" w:space="0" w:color="auto"/>
          </w:divBdr>
          <w:divsChild>
            <w:div w:id="979845442">
              <w:marLeft w:val="0"/>
              <w:marRight w:val="0"/>
              <w:marTop w:val="0"/>
              <w:marBottom w:val="0"/>
              <w:divBdr>
                <w:top w:val="none" w:sz="0" w:space="0" w:color="auto"/>
                <w:left w:val="none" w:sz="0" w:space="0" w:color="auto"/>
                <w:bottom w:val="none" w:sz="0" w:space="0" w:color="auto"/>
                <w:right w:val="none" w:sz="0" w:space="0" w:color="auto"/>
              </w:divBdr>
              <w:divsChild>
                <w:div w:id="1706060962">
                  <w:marLeft w:val="0"/>
                  <w:marRight w:val="0"/>
                  <w:marTop w:val="0"/>
                  <w:marBottom w:val="0"/>
                  <w:divBdr>
                    <w:top w:val="none" w:sz="0" w:space="0" w:color="auto"/>
                    <w:left w:val="none" w:sz="0" w:space="0" w:color="auto"/>
                    <w:bottom w:val="none" w:sz="0" w:space="0" w:color="auto"/>
                    <w:right w:val="none" w:sz="0" w:space="0" w:color="auto"/>
                  </w:divBdr>
                  <w:divsChild>
                    <w:div w:id="1583678423">
                      <w:marLeft w:val="0"/>
                      <w:marRight w:val="0"/>
                      <w:marTop w:val="0"/>
                      <w:marBottom w:val="0"/>
                      <w:divBdr>
                        <w:top w:val="none" w:sz="0" w:space="0" w:color="auto"/>
                        <w:left w:val="none" w:sz="0" w:space="0" w:color="auto"/>
                        <w:bottom w:val="none" w:sz="0" w:space="0" w:color="auto"/>
                        <w:right w:val="none" w:sz="0" w:space="0" w:color="auto"/>
                      </w:divBdr>
                      <w:divsChild>
                        <w:div w:id="472261030">
                          <w:marLeft w:val="0"/>
                          <w:marRight w:val="0"/>
                          <w:marTop w:val="0"/>
                          <w:marBottom w:val="0"/>
                          <w:divBdr>
                            <w:top w:val="none" w:sz="0" w:space="0" w:color="auto"/>
                            <w:left w:val="none" w:sz="0" w:space="0" w:color="auto"/>
                            <w:bottom w:val="none" w:sz="0" w:space="0" w:color="auto"/>
                            <w:right w:val="none" w:sz="0" w:space="0" w:color="auto"/>
                          </w:divBdr>
                          <w:divsChild>
                            <w:div w:id="2132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865379">
      <w:bodyDiv w:val="1"/>
      <w:marLeft w:val="0"/>
      <w:marRight w:val="0"/>
      <w:marTop w:val="0"/>
      <w:marBottom w:val="0"/>
      <w:divBdr>
        <w:top w:val="none" w:sz="0" w:space="0" w:color="auto"/>
        <w:left w:val="none" w:sz="0" w:space="0" w:color="auto"/>
        <w:bottom w:val="none" w:sz="0" w:space="0" w:color="auto"/>
        <w:right w:val="none" w:sz="0" w:space="0" w:color="auto"/>
      </w:divBdr>
      <w:divsChild>
        <w:div w:id="1435051349">
          <w:marLeft w:val="0"/>
          <w:marRight w:val="0"/>
          <w:marTop w:val="0"/>
          <w:marBottom w:val="0"/>
          <w:divBdr>
            <w:top w:val="none" w:sz="0" w:space="0" w:color="auto"/>
            <w:left w:val="none" w:sz="0" w:space="0" w:color="auto"/>
            <w:bottom w:val="none" w:sz="0" w:space="0" w:color="auto"/>
            <w:right w:val="none" w:sz="0" w:space="0" w:color="auto"/>
          </w:divBdr>
          <w:divsChild>
            <w:div w:id="285738173">
              <w:marLeft w:val="0"/>
              <w:marRight w:val="0"/>
              <w:marTop w:val="0"/>
              <w:marBottom w:val="0"/>
              <w:divBdr>
                <w:top w:val="none" w:sz="0" w:space="0" w:color="auto"/>
                <w:left w:val="none" w:sz="0" w:space="0" w:color="auto"/>
                <w:bottom w:val="none" w:sz="0" w:space="0" w:color="auto"/>
                <w:right w:val="none" w:sz="0" w:space="0" w:color="auto"/>
              </w:divBdr>
              <w:divsChild>
                <w:div w:id="436877009">
                  <w:marLeft w:val="0"/>
                  <w:marRight w:val="0"/>
                  <w:marTop w:val="0"/>
                  <w:marBottom w:val="0"/>
                  <w:divBdr>
                    <w:top w:val="none" w:sz="0" w:space="0" w:color="auto"/>
                    <w:left w:val="none" w:sz="0" w:space="0" w:color="auto"/>
                    <w:bottom w:val="none" w:sz="0" w:space="0" w:color="auto"/>
                    <w:right w:val="none" w:sz="0" w:space="0" w:color="auto"/>
                  </w:divBdr>
                  <w:divsChild>
                    <w:div w:id="354428194">
                      <w:marLeft w:val="0"/>
                      <w:marRight w:val="0"/>
                      <w:marTop w:val="0"/>
                      <w:marBottom w:val="0"/>
                      <w:divBdr>
                        <w:top w:val="none" w:sz="0" w:space="0" w:color="auto"/>
                        <w:left w:val="none" w:sz="0" w:space="0" w:color="auto"/>
                        <w:bottom w:val="none" w:sz="0" w:space="0" w:color="auto"/>
                        <w:right w:val="none" w:sz="0" w:space="0" w:color="auto"/>
                      </w:divBdr>
                      <w:divsChild>
                        <w:div w:id="990213513">
                          <w:marLeft w:val="0"/>
                          <w:marRight w:val="0"/>
                          <w:marTop w:val="0"/>
                          <w:marBottom w:val="0"/>
                          <w:divBdr>
                            <w:top w:val="none" w:sz="0" w:space="0" w:color="auto"/>
                            <w:left w:val="none" w:sz="0" w:space="0" w:color="auto"/>
                            <w:bottom w:val="none" w:sz="0" w:space="0" w:color="auto"/>
                            <w:right w:val="none" w:sz="0" w:space="0" w:color="auto"/>
                          </w:divBdr>
                          <w:divsChild>
                            <w:div w:id="1893732425">
                              <w:marLeft w:val="0"/>
                              <w:marRight w:val="0"/>
                              <w:marTop w:val="0"/>
                              <w:marBottom w:val="0"/>
                              <w:divBdr>
                                <w:top w:val="none" w:sz="0" w:space="0" w:color="auto"/>
                                <w:left w:val="none" w:sz="0" w:space="0" w:color="auto"/>
                                <w:bottom w:val="none" w:sz="0" w:space="0" w:color="auto"/>
                                <w:right w:val="none" w:sz="0" w:space="0" w:color="auto"/>
                              </w:divBdr>
                              <w:divsChild>
                                <w:div w:id="4809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111">
                          <w:marLeft w:val="0"/>
                          <w:marRight w:val="0"/>
                          <w:marTop w:val="0"/>
                          <w:marBottom w:val="0"/>
                          <w:divBdr>
                            <w:top w:val="none" w:sz="0" w:space="0" w:color="auto"/>
                            <w:left w:val="none" w:sz="0" w:space="0" w:color="auto"/>
                            <w:bottom w:val="none" w:sz="0" w:space="0" w:color="auto"/>
                            <w:right w:val="none" w:sz="0" w:space="0" w:color="auto"/>
                          </w:divBdr>
                          <w:divsChild>
                            <w:div w:id="294214701">
                              <w:marLeft w:val="0"/>
                              <w:marRight w:val="0"/>
                              <w:marTop w:val="0"/>
                              <w:marBottom w:val="0"/>
                              <w:divBdr>
                                <w:top w:val="none" w:sz="0" w:space="0" w:color="auto"/>
                                <w:left w:val="none" w:sz="0" w:space="0" w:color="auto"/>
                                <w:bottom w:val="none" w:sz="0" w:space="0" w:color="auto"/>
                                <w:right w:val="none" w:sz="0" w:space="0" w:color="auto"/>
                              </w:divBdr>
                              <w:divsChild>
                                <w:div w:id="394860776">
                                  <w:marLeft w:val="0"/>
                                  <w:marRight w:val="0"/>
                                  <w:marTop w:val="0"/>
                                  <w:marBottom w:val="0"/>
                                  <w:divBdr>
                                    <w:top w:val="none" w:sz="0" w:space="0" w:color="auto"/>
                                    <w:left w:val="none" w:sz="0" w:space="0" w:color="auto"/>
                                    <w:bottom w:val="none" w:sz="0" w:space="0" w:color="auto"/>
                                    <w:right w:val="none" w:sz="0" w:space="0" w:color="auto"/>
                                  </w:divBdr>
                                  <w:divsChild>
                                    <w:div w:id="11589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86875">
              <w:marLeft w:val="0"/>
              <w:marRight w:val="0"/>
              <w:marTop w:val="0"/>
              <w:marBottom w:val="0"/>
              <w:divBdr>
                <w:top w:val="none" w:sz="0" w:space="0" w:color="auto"/>
                <w:left w:val="none" w:sz="0" w:space="0" w:color="auto"/>
                <w:bottom w:val="none" w:sz="0" w:space="0" w:color="auto"/>
                <w:right w:val="none" w:sz="0" w:space="0" w:color="auto"/>
              </w:divBdr>
              <w:divsChild>
                <w:div w:id="731738455">
                  <w:marLeft w:val="0"/>
                  <w:marRight w:val="0"/>
                  <w:marTop w:val="0"/>
                  <w:marBottom w:val="0"/>
                  <w:divBdr>
                    <w:top w:val="none" w:sz="0" w:space="0" w:color="auto"/>
                    <w:left w:val="none" w:sz="0" w:space="0" w:color="auto"/>
                    <w:bottom w:val="none" w:sz="0" w:space="0" w:color="auto"/>
                    <w:right w:val="none" w:sz="0" w:space="0" w:color="auto"/>
                  </w:divBdr>
                  <w:divsChild>
                    <w:div w:id="160702290">
                      <w:marLeft w:val="0"/>
                      <w:marRight w:val="0"/>
                      <w:marTop w:val="0"/>
                      <w:marBottom w:val="0"/>
                      <w:divBdr>
                        <w:top w:val="none" w:sz="0" w:space="0" w:color="auto"/>
                        <w:left w:val="none" w:sz="0" w:space="0" w:color="auto"/>
                        <w:bottom w:val="none" w:sz="0" w:space="0" w:color="auto"/>
                        <w:right w:val="none" w:sz="0" w:space="0" w:color="auto"/>
                      </w:divBdr>
                      <w:divsChild>
                        <w:div w:id="1090006300">
                          <w:marLeft w:val="0"/>
                          <w:marRight w:val="0"/>
                          <w:marTop w:val="0"/>
                          <w:marBottom w:val="0"/>
                          <w:divBdr>
                            <w:top w:val="none" w:sz="0" w:space="0" w:color="auto"/>
                            <w:left w:val="none" w:sz="0" w:space="0" w:color="auto"/>
                            <w:bottom w:val="none" w:sz="0" w:space="0" w:color="auto"/>
                            <w:right w:val="none" w:sz="0" w:space="0" w:color="auto"/>
                          </w:divBdr>
                          <w:divsChild>
                            <w:div w:id="1534077266">
                              <w:marLeft w:val="0"/>
                              <w:marRight w:val="0"/>
                              <w:marTop w:val="0"/>
                              <w:marBottom w:val="0"/>
                              <w:divBdr>
                                <w:top w:val="none" w:sz="0" w:space="0" w:color="auto"/>
                                <w:left w:val="none" w:sz="0" w:space="0" w:color="auto"/>
                                <w:bottom w:val="none" w:sz="0" w:space="0" w:color="auto"/>
                                <w:right w:val="none" w:sz="0" w:space="0" w:color="auto"/>
                              </w:divBdr>
                              <w:divsChild>
                                <w:div w:id="1642535647">
                                  <w:marLeft w:val="0"/>
                                  <w:marRight w:val="0"/>
                                  <w:marTop w:val="0"/>
                                  <w:marBottom w:val="0"/>
                                  <w:divBdr>
                                    <w:top w:val="none" w:sz="0" w:space="0" w:color="auto"/>
                                    <w:left w:val="none" w:sz="0" w:space="0" w:color="auto"/>
                                    <w:bottom w:val="none" w:sz="0" w:space="0" w:color="auto"/>
                                    <w:right w:val="none" w:sz="0" w:space="0" w:color="auto"/>
                                  </w:divBdr>
                                </w:div>
                              </w:divsChild>
                            </w:div>
                            <w:div w:id="1158886579">
                              <w:marLeft w:val="0"/>
                              <w:marRight w:val="0"/>
                              <w:marTop w:val="0"/>
                              <w:marBottom w:val="0"/>
                              <w:divBdr>
                                <w:top w:val="none" w:sz="0" w:space="0" w:color="auto"/>
                                <w:left w:val="none" w:sz="0" w:space="0" w:color="auto"/>
                                <w:bottom w:val="none" w:sz="0" w:space="0" w:color="auto"/>
                                <w:right w:val="none" w:sz="0" w:space="0" w:color="auto"/>
                              </w:divBdr>
                            </w:div>
                          </w:divsChild>
                        </w:div>
                        <w:div w:id="774641122">
                          <w:marLeft w:val="0"/>
                          <w:marRight w:val="0"/>
                          <w:marTop w:val="0"/>
                          <w:marBottom w:val="0"/>
                          <w:divBdr>
                            <w:top w:val="none" w:sz="0" w:space="0" w:color="auto"/>
                            <w:left w:val="none" w:sz="0" w:space="0" w:color="auto"/>
                            <w:bottom w:val="none" w:sz="0" w:space="0" w:color="auto"/>
                            <w:right w:val="none" w:sz="0" w:space="0" w:color="auto"/>
                          </w:divBdr>
                          <w:divsChild>
                            <w:div w:id="1562204704">
                              <w:marLeft w:val="0"/>
                              <w:marRight w:val="0"/>
                              <w:marTop w:val="0"/>
                              <w:marBottom w:val="0"/>
                              <w:divBdr>
                                <w:top w:val="none" w:sz="0" w:space="0" w:color="auto"/>
                                <w:left w:val="none" w:sz="0" w:space="0" w:color="auto"/>
                                <w:bottom w:val="none" w:sz="0" w:space="0" w:color="auto"/>
                                <w:right w:val="none" w:sz="0" w:space="0" w:color="auto"/>
                              </w:divBdr>
                              <w:divsChild>
                                <w:div w:id="1513714421">
                                  <w:marLeft w:val="0"/>
                                  <w:marRight w:val="0"/>
                                  <w:marTop w:val="0"/>
                                  <w:marBottom w:val="0"/>
                                  <w:divBdr>
                                    <w:top w:val="none" w:sz="0" w:space="0" w:color="auto"/>
                                    <w:left w:val="none" w:sz="0" w:space="0" w:color="auto"/>
                                    <w:bottom w:val="none" w:sz="0" w:space="0" w:color="auto"/>
                                    <w:right w:val="none" w:sz="0" w:space="0" w:color="auto"/>
                                  </w:divBdr>
                                  <w:divsChild>
                                    <w:div w:id="512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353802">
              <w:marLeft w:val="0"/>
              <w:marRight w:val="0"/>
              <w:marTop w:val="0"/>
              <w:marBottom w:val="0"/>
              <w:divBdr>
                <w:top w:val="none" w:sz="0" w:space="0" w:color="auto"/>
                <w:left w:val="none" w:sz="0" w:space="0" w:color="auto"/>
                <w:bottom w:val="none" w:sz="0" w:space="0" w:color="auto"/>
                <w:right w:val="none" w:sz="0" w:space="0" w:color="auto"/>
              </w:divBdr>
              <w:divsChild>
                <w:div w:id="1553536117">
                  <w:marLeft w:val="0"/>
                  <w:marRight w:val="0"/>
                  <w:marTop w:val="0"/>
                  <w:marBottom w:val="0"/>
                  <w:divBdr>
                    <w:top w:val="none" w:sz="0" w:space="0" w:color="auto"/>
                    <w:left w:val="none" w:sz="0" w:space="0" w:color="auto"/>
                    <w:bottom w:val="none" w:sz="0" w:space="0" w:color="auto"/>
                    <w:right w:val="none" w:sz="0" w:space="0" w:color="auto"/>
                  </w:divBdr>
                  <w:divsChild>
                    <w:div w:id="1563561197">
                      <w:marLeft w:val="0"/>
                      <w:marRight w:val="0"/>
                      <w:marTop w:val="0"/>
                      <w:marBottom w:val="0"/>
                      <w:divBdr>
                        <w:top w:val="none" w:sz="0" w:space="0" w:color="auto"/>
                        <w:left w:val="none" w:sz="0" w:space="0" w:color="auto"/>
                        <w:bottom w:val="none" w:sz="0" w:space="0" w:color="auto"/>
                        <w:right w:val="none" w:sz="0" w:space="0" w:color="auto"/>
                      </w:divBdr>
                      <w:divsChild>
                        <w:div w:id="1374227385">
                          <w:marLeft w:val="0"/>
                          <w:marRight w:val="0"/>
                          <w:marTop w:val="0"/>
                          <w:marBottom w:val="0"/>
                          <w:divBdr>
                            <w:top w:val="none" w:sz="0" w:space="0" w:color="auto"/>
                            <w:left w:val="none" w:sz="0" w:space="0" w:color="auto"/>
                            <w:bottom w:val="none" w:sz="0" w:space="0" w:color="auto"/>
                            <w:right w:val="none" w:sz="0" w:space="0" w:color="auto"/>
                          </w:divBdr>
                          <w:divsChild>
                            <w:div w:id="1252086585">
                              <w:marLeft w:val="0"/>
                              <w:marRight w:val="0"/>
                              <w:marTop w:val="0"/>
                              <w:marBottom w:val="0"/>
                              <w:divBdr>
                                <w:top w:val="none" w:sz="0" w:space="0" w:color="auto"/>
                                <w:left w:val="none" w:sz="0" w:space="0" w:color="auto"/>
                                <w:bottom w:val="none" w:sz="0" w:space="0" w:color="auto"/>
                                <w:right w:val="none" w:sz="0" w:space="0" w:color="auto"/>
                              </w:divBdr>
                              <w:divsChild>
                                <w:div w:id="19713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6716">
                          <w:marLeft w:val="0"/>
                          <w:marRight w:val="0"/>
                          <w:marTop w:val="0"/>
                          <w:marBottom w:val="0"/>
                          <w:divBdr>
                            <w:top w:val="none" w:sz="0" w:space="0" w:color="auto"/>
                            <w:left w:val="none" w:sz="0" w:space="0" w:color="auto"/>
                            <w:bottom w:val="none" w:sz="0" w:space="0" w:color="auto"/>
                            <w:right w:val="none" w:sz="0" w:space="0" w:color="auto"/>
                          </w:divBdr>
                          <w:divsChild>
                            <w:div w:id="1939867532">
                              <w:marLeft w:val="0"/>
                              <w:marRight w:val="0"/>
                              <w:marTop w:val="0"/>
                              <w:marBottom w:val="0"/>
                              <w:divBdr>
                                <w:top w:val="none" w:sz="0" w:space="0" w:color="auto"/>
                                <w:left w:val="none" w:sz="0" w:space="0" w:color="auto"/>
                                <w:bottom w:val="none" w:sz="0" w:space="0" w:color="auto"/>
                                <w:right w:val="none" w:sz="0" w:space="0" w:color="auto"/>
                              </w:divBdr>
                              <w:divsChild>
                                <w:div w:id="90973026">
                                  <w:marLeft w:val="0"/>
                                  <w:marRight w:val="0"/>
                                  <w:marTop w:val="0"/>
                                  <w:marBottom w:val="0"/>
                                  <w:divBdr>
                                    <w:top w:val="none" w:sz="0" w:space="0" w:color="auto"/>
                                    <w:left w:val="none" w:sz="0" w:space="0" w:color="auto"/>
                                    <w:bottom w:val="none" w:sz="0" w:space="0" w:color="auto"/>
                                    <w:right w:val="none" w:sz="0" w:space="0" w:color="auto"/>
                                  </w:divBdr>
                                  <w:divsChild>
                                    <w:div w:id="11709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1654">
              <w:marLeft w:val="0"/>
              <w:marRight w:val="0"/>
              <w:marTop w:val="0"/>
              <w:marBottom w:val="0"/>
              <w:divBdr>
                <w:top w:val="none" w:sz="0" w:space="0" w:color="auto"/>
                <w:left w:val="none" w:sz="0" w:space="0" w:color="auto"/>
                <w:bottom w:val="none" w:sz="0" w:space="0" w:color="auto"/>
                <w:right w:val="none" w:sz="0" w:space="0" w:color="auto"/>
              </w:divBdr>
              <w:divsChild>
                <w:div w:id="177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241">
          <w:marLeft w:val="0"/>
          <w:marRight w:val="0"/>
          <w:marTop w:val="0"/>
          <w:marBottom w:val="0"/>
          <w:divBdr>
            <w:top w:val="none" w:sz="0" w:space="0" w:color="auto"/>
            <w:left w:val="none" w:sz="0" w:space="0" w:color="auto"/>
            <w:bottom w:val="none" w:sz="0" w:space="0" w:color="auto"/>
            <w:right w:val="none" w:sz="0" w:space="0" w:color="auto"/>
          </w:divBdr>
          <w:divsChild>
            <w:div w:id="461658249">
              <w:marLeft w:val="0"/>
              <w:marRight w:val="0"/>
              <w:marTop w:val="0"/>
              <w:marBottom w:val="0"/>
              <w:divBdr>
                <w:top w:val="none" w:sz="0" w:space="0" w:color="auto"/>
                <w:left w:val="none" w:sz="0" w:space="0" w:color="auto"/>
                <w:bottom w:val="none" w:sz="0" w:space="0" w:color="auto"/>
                <w:right w:val="none" w:sz="0" w:space="0" w:color="auto"/>
              </w:divBdr>
              <w:divsChild>
                <w:div w:id="824778278">
                  <w:marLeft w:val="0"/>
                  <w:marRight w:val="0"/>
                  <w:marTop w:val="0"/>
                  <w:marBottom w:val="0"/>
                  <w:divBdr>
                    <w:top w:val="none" w:sz="0" w:space="0" w:color="auto"/>
                    <w:left w:val="none" w:sz="0" w:space="0" w:color="auto"/>
                    <w:bottom w:val="none" w:sz="0" w:space="0" w:color="auto"/>
                    <w:right w:val="none" w:sz="0" w:space="0" w:color="auto"/>
                  </w:divBdr>
                  <w:divsChild>
                    <w:div w:id="2070302994">
                      <w:marLeft w:val="0"/>
                      <w:marRight w:val="0"/>
                      <w:marTop w:val="0"/>
                      <w:marBottom w:val="0"/>
                      <w:divBdr>
                        <w:top w:val="none" w:sz="0" w:space="0" w:color="auto"/>
                        <w:left w:val="none" w:sz="0" w:space="0" w:color="auto"/>
                        <w:bottom w:val="none" w:sz="0" w:space="0" w:color="auto"/>
                        <w:right w:val="none" w:sz="0" w:space="0" w:color="auto"/>
                      </w:divBdr>
                      <w:divsChild>
                        <w:div w:id="2125803700">
                          <w:marLeft w:val="0"/>
                          <w:marRight w:val="0"/>
                          <w:marTop w:val="0"/>
                          <w:marBottom w:val="0"/>
                          <w:divBdr>
                            <w:top w:val="none" w:sz="0" w:space="0" w:color="auto"/>
                            <w:left w:val="none" w:sz="0" w:space="0" w:color="auto"/>
                            <w:bottom w:val="none" w:sz="0" w:space="0" w:color="auto"/>
                            <w:right w:val="none" w:sz="0" w:space="0" w:color="auto"/>
                          </w:divBdr>
                          <w:divsChild>
                            <w:div w:id="10962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608462">
      <w:bodyDiv w:val="1"/>
      <w:marLeft w:val="0"/>
      <w:marRight w:val="0"/>
      <w:marTop w:val="0"/>
      <w:marBottom w:val="0"/>
      <w:divBdr>
        <w:top w:val="none" w:sz="0" w:space="0" w:color="auto"/>
        <w:left w:val="none" w:sz="0" w:space="0" w:color="auto"/>
        <w:bottom w:val="none" w:sz="0" w:space="0" w:color="auto"/>
        <w:right w:val="none" w:sz="0" w:space="0" w:color="auto"/>
      </w:divBdr>
    </w:div>
    <w:div w:id="872038955">
      <w:bodyDiv w:val="1"/>
      <w:marLeft w:val="0"/>
      <w:marRight w:val="0"/>
      <w:marTop w:val="0"/>
      <w:marBottom w:val="0"/>
      <w:divBdr>
        <w:top w:val="none" w:sz="0" w:space="0" w:color="auto"/>
        <w:left w:val="none" w:sz="0" w:space="0" w:color="auto"/>
        <w:bottom w:val="none" w:sz="0" w:space="0" w:color="auto"/>
        <w:right w:val="none" w:sz="0" w:space="0" w:color="auto"/>
      </w:divBdr>
    </w:div>
    <w:div w:id="887182998">
      <w:bodyDiv w:val="1"/>
      <w:marLeft w:val="0"/>
      <w:marRight w:val="0"/>
      <w:marTop w:val="0"/>
      <w:marBottom w:val="0"/>
      <w:divBdr>
        <w:top w:val="none" w:sz="0" w:space="0" w:color="auto"/>
        <w:left w:val="none" w:sz="0" w:space="0" w:color="auto"/>
        <w:bottom w:val="none" w:sz="0" w:space="0" w:color="auto"/>
        <w:right w:val="none" w:sz="0" w:space="0" w:color="auto"/>
      </w:divBdr>
    </w:div>
    <w:div w:id="892892490">
      <w:bodyDiv w:val="1"/>
      <w:marLeft w:val="0"/>
      <w:marRight w:val="0"/>
      <w:marTop w:val="0"/>
      <w:marBottom w:val="0"/>
      <w:divBdr>
        <w:top w:val="none" w:sz="0" w:space="0" w:color="auto"/>
        <w:left w:val="none" w:sz="0" w:space="0" w:color="auto"/>
        <w:bottom w:val="none" w:sz="0" w:space="0" w:color="auto"/>
        <w:right w:val="none" w:sz="0" w:space="0" w:color="auto"/>
      </w:divBdr>
    </w:div>
    <w:div w:id="917177056">
      <w:bodyDiv w:val="1"/>
      <w:marLeft w:val="0"/>
      <w:marRight w:val="0"/>
      <w:marTop w:val="0"/>
      <w:marBottom w:val="0"/>
      <w:divBdr>
        <w:top w:val="none" w:sz="0" w:space="0" w:color="auto"/>
        <w:left w:val="none" w:sz="0" w:space="0" w:color="auto"/>
        <w:bottom w:val="none" w:sz="0" w:space="0" w:color="auto"/>
        <w:right w:val="none" w:sz="0" w:space="0" w:color="auto"/>
      </w:divBdr>
    </w:div>
    <w:div w:id="1123227345">
      <w:bodyDiv w:val="1"/>
      <w:marLeft w:val="0"/>
      <w:marRight w:val="0"/>
      <w:marTop w:val="0"/>
      <w:marBottom w:val="0"/>
      <w:divBdr>
        <w:top w:val="none" w:sz="0" w:space="0" w:color="auto"/>
        <w:left w:val="none" w:sz="0" w:space="0" w:color="auto"/>
        <w:bottom w:val="none" w:sz="0" w:space="0" w:color="auto"/>
        <w:right w:val="none" w:sz="0" w:space="0" w:color="auto"/>
      </w:divBdr>
    </w:div>
    <w:div w:id="1309047748">
      <w:bodyDiv w:val="1"/>
      <w:marLeft w:val="0"/>
      <w:marRight w:val="0"/>
      <w:marTop w:val="0"/>
      <w:marBottom w:val="0"/>
      <w:divBdr>
        <w:top w:val="none" w:sz="0" w:space="0" w:color="auto"/>
        <w:left w:val="none" w:sz="0" w:space="0" w:color="auto"/>
        <w:bottom w:val="none" w:sz="0" w:space="0" w:color="auto"/>
        <w:right w:val="none" w:sz="0" w:space="0" w:color="auto"/>
      </w:divBdr>
    </w:div>
    <w:div w:id="1620650506">
      <w:bodyDiv w:val="1"/>
      <w:marLeft w:val="0"/>
      <w:marRight w:val="0"/>
      <w:marTop w:val="0"/>
      <w:marBottom w:val="0"/>
      <w:divBdr>
        <w:top w:val="none" w:sz="0" w:space="0" w:color="auto"/>
        <w:left w:val="none" w:sz="0" w:space="0" w:color="auto"/>
        <w:bottom w:val="none" w:sz="0" w:space="0" w:color="auto"/>
        <w:right w:val="none" w:sz="0" w:space="0" w:color="auto"/>
      </w:divBdr>
    </w:div>
    <w:div w:id="1690795998">
      <w:bodyDiv w:val="1"/>
      <w:marLeft w:val="0"/>
      <w:marRight w:val="0"/>
      <w:marTop w:val="0"/>
      <w:marBottom w:val="0"/>
      <w:divBdr>
        <w:top w:val="none" w:sz="0" w:space="0" w:color="auto"/>
        <w:left w:val="none" w:sz="0" w:space="0" w:color="auto"/>
        <w:bottom w:val="none" w:sz="0" w:space="0" w:color="auto"/>
        <w:right w:val="none" w:sz="0" w:space="0" w:color="auto"/>
      </w:divBdr>
    </w:div>
    <w:div w:id="1731997061">
      <w:bodyDiv w:val="1"/>
      <w:marLeft w:val="0"/>
      <w:marRight w:val="0"/>
      <w:marTop w:val="0"/>
      <w:marBottom w:val="0"/>
      <w:divBdr>
        <w:top w:val="none" w:sz="0" w:space="0" w:color="auto"/>
        <w:left w:val="none" w:sz="0" w:space="0" w:color="auto"/>
        <w:bottom w:val="none" w:sz="0" w:space="0" w:color="auto"/>
        <w:right w:val="none" w:sz="0" w:space="0" w:color="auto"/>
      </w:divBdr>
    </w:div>
    <w:div w:id="2012176855">
      <w:bodyDiv w:val="1"/>
      <w:marLeft w:val="0"/>
      <w:marRight w:val="0"/>
      <w:marTop w:val="0"/>
      <w:marBottom w:val="0"/>
      <w:divBdr>
        <w:top w:val="none" w:sz="0" w:space="0" w:color="auto"/>
        <w:left w:val="none" w:sz="0" w:space="0" w:color="auto"/>
        <w:bottom w:val="none" w:sz="0" w:space="0" w:color="auto"/>
        <w:right w:val="none" w:sz="0" w:space="0" w:color="auto"/>
      </w:divBdr>
    </w:div>
    <w:div w:id="207666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DF672-78A4-4211-BD8D-F244CB895C04}">
  <ds:schemaRefs>
    <ds:schemaRef ds:uri="http://schemas.openxmlformats.org/officeDocument/2006/bibliography"/>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6254</TotalTime>
  <Pages>1</Pages>
  <Words>6942</Words>
  <Characters>43603</Characters>
  <Application>Microsoft Office Word</Application>
  <DocSecurity>0</DocSecurity>
  <Lines>947</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 Stuart</dc:creator>
  <cp:lastModifiedBy>Fiona Shailin Menezes</cp:lastModifiedBy>
  <cp:revision>10</cp:revision>
  <cp:lastPrinted>2024-06-25T16:59:00Z</cp:lastPrinted>
  <dcterms:created xsi:type="dcterms:W3CDTF">2024-07-22T22:10:00Z</dcterms:created>
  <dcterms:modified xsi:type="dcterms:W3CDTF">2024-08-02T21:15:00Z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38b766ed9e5bbd34c4fac37653512ded90f348f9ce3050511192606b50904da2</vt:lpwstr>
  </property>
</Properties>
</file>